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65E7C" w14:textId="2F7AC07A" w:rsidR="00790BB5" w:rsidRDefault="00A71A92" w:rsidP="004E2955">
      <w:pPr>
        <w:pStyle w:val="Title"/>
      </w:pPr>
      <w:r>
        <w:t>Serious Illness Code</w:t>
      </w:r>
      <w:r w:rsidR="00790BB5">
        <w:t xml:space="preserve"> </w:t>
      </w:r>
      <w:r w:rsidR="00796DFB">
        <w:t xml:space="preserve">Script </w:t>
      </w:r>
      <w:r w:rsidR="00EE5D0C">
        <w:t>Overview</w:t>
      </w:r>
    </w:p>
    <w:p w14:paraId="0A938F6B" w14:textId="50852A3E" w:rsidR="00790BB5" w:rsidRDefault="00790BB5" w:rsidP="004E2955">
      <w:pPr>
        <w:pStyle w:val="Subtitle"/>
        <w:spacing w:after="0"/>
      </w:pPr>
      <w:r>
        <w:t>Investigator</w:t>
      </w:r>
      <w:r w:rsidR="00AE2E25">
        <w:t>s</w:t>
      </w:r>
      <w:r>
        <w:t>: Ann</w:t>
      </w:r>
      <w:r w:rsidR="00B87D34">
        <w:t>e</w:t>
      </w:r>
      <w:r>
        <w:t xml:space="preserve"> Walling, Neil Wenger, </w:t>
      </w:r>
      <w:r w:rsidR="00AE2E25">
        <w:t xml:space="preserve">Rebecca Sudore, Christine Ritchie, Lisa Gibbs, Maryam Rahimi, Javier Sanz, </w:t>
      </w:r>
      <w:r>
        <w:t>and Douglas Bell</w:t>
      </w:r>
    </w:p>
    <w:p w14:paraId="59F1C394" w14:textId="77777777" w:rsidR="00790BB5" w:rsidRDefault="00790BB5" w:rsidP="004E2955">
      <w:pPr>
        <w:spacing w:after="0"/>
      </w:pPr>
    </w:p>
    <w:p w14:paraId="2AE8D816" w14:textId="034ADC15" w:rsidR="00790BB5" w:rsidRDefault="00790BB5" w:rsidP="004E2955">
      <w:pPr>
        <w:spacing w:after="0"/>
      </w:pPr>
      <w:r>
        <w:tab/>
        <w:t>Author: Robert Follett/Javi Sanz</w:t>
      </w:r>
      <w:ins w:id="0" w:author="Rebecca Sudore" w:date="2020-06-11T16:16:00Z">
        <w:r w:rsidR="007F70EF">
          <w:t>, UCLA</w:t>
        </w:r>
      </w:ins>
    </w:p>
    <w:p w14:paraId="099F060B" w14:textId="1B9B0606" w:rsidR="007F70EF" w:rsidRDefault="007F70EF" w:rsidP="004E2955">
      <w:pPr>
        <w:spacing w:after="0"/>
      </w:pPr>
      <w:ins w:id="1" w:author="Rebecca Sudore" w:date="2020-06-11T16:16:00Z">
        <w:r>
          <w:tab/>
          <w:t>Revised for SQL: Kanan Patel, UCSF</w:t>
        </w:r>
      </w:ins>
    </w:p>
    <w:p w14:paraId="41B69D3B" w14:textId="77777777" w:rsidR="00790BB5" w:rsidRDefault="00790BB5" w:rsidP="004E2955">
      <w:pPr>
        <w:spacing w:after="0"/>
      </w:pPr>
      <w:r>
        <w:tab/>
        <w:t>Revision Date: 20180828</w:t>
      </w:r>
    </w:p>
    <w:p w14:paraId="15BAC717" w14:textId="77777777" w:rsidR="00790BB5" w:rsidRDefault="00790BB5" w:rsidP="004E2955">
      <w:pPr>
        <w:spacing w:after="0"/>
      </w:pPr>
      <w:r>
        <w:tab/>
        <w:t>Version: 1.0.1</w:t>
      </w:r>
    </w:p>
    <w:p w14:paraId="39746AFD" w14:textId="4A2808FB" w:rsidR="00790BB5" w:rsidRDefault="00790BB5" w:rsidP="004E2955">
      <w:pPr>
        <w:spacing w:after="0"/>
      </w:pPr>
    </w:p>
    <w:p w14:paraId="7CED5115" w14:textId="77777777" w:rsidR="004E2955" w:rsidRDefault="004E2955" w:rsidP="004E2955">
      <w:pPr>
        <w:spacing w:after="0"/>
      </w:pPr>
    </w:p>
    <w:p w14:paraId="34E0CE20" w14:textId="1FB26C5C" w:rsidR="0050571B" w:rsidRPr="0050571B" w:rsidRDefault="0050571B" w:rsidP="004E2955">
      <w:pPr>
        <w:spacing w:after="0"/>
        <w:rPr>
          <w:rFonts w:cstheme="minorHAnsi"/>
          <w:b/>
          <w:bCs/>
        </w:rPr>
      </w:pPr>
      <w:r w:rsidRPr="0050571B">
        <w:rPr>
          <w:rFonts w:cstheme="minorHAnsi"/>
          <w:b/>
          <w:bCs/>
        </w:rPr>
        <w:t>P</w:t>
      </w:r>
      <w:r w:rsidR="002B4D90">
        <w:rPr>
          <w:rFonts w:cstheme="minorHAnsi"/>
          <w:b/>
          <w:bCs/>
        </w:rPr>
        <w:t>reamble</w:t>
      </w:r>
    </w:p>
    <w:p w14:paraId="2292780C" w14:textId="14DDAC26" w:rsidR="004E5637" w:rsidRDefault="002E5ACD" w:rsidP="004E2955">
      <w:pPr>
        <w:spacing w:after="0"/>
        <w:rPr>
          <w:rFonts w:eastAsia="Times New Roman" w:cstheme="minorHAnsi"/>
          <w:color w:val="323130"/>
          <w:lang w:val="en"/>
        </w:rPr>
      </w:pPr>
      <w:r w:rsidRPr="0050571B">
        <w:rPr>
          <w:rFonts w:eastAsia="Times New Roman" w:cstheme="minorHAnsi"/>
          <w:color w:val="323130"/>
          <w:lang w:val="en"/>
        </w:rPr>
        <w:t>T</w:t>
      </w:r>
      <w:r w:rsidR="0068721D" w:rsidRPr="0050571B">
        <w:rPr>
          <w:rFonts w:eastAsia="Times New Roman" w:cstheme="minorHAnsi"/>
          <w:color w:val="323130"/>
          <w:lang w:val="en"/>
        </w:rPr>
        <w:t xml:space="preserve">his code </w:t>
      </w:r>
      <w:r w:rsidRPr="0050571B">
        <w:rPr>
          <w:rFonts w:eastAsia="Times New Roman" w:cstheme="minorHAnsi"/>
          <w:color w:val="323130"/>
          <w:lang w:val="en"/>
        </w:rPr>
        <w:t xml:space="preserve">was developed </w:t>
      </w:r>
      <w:r w:rsidR="0068721D" w:rsidRPr="0050571B">
        <w:rPr>
          <w:rFonts w:eastAsia="Times New Roman" w:cstheme="minorHAnsi"/>
          <w:color w:val="323130"/>
          <w:lang w:val="en"/>
        </w:rPr>
        <w:t xml:space="preserve">to identify a </w:t>
      </w:r>
      <w:r w:rsidRPr="0050571B">
        <w:rPr>
          <w:rFonts w:eastAsia="Times New Roman" w:cstheme="minorHAnsi"/>
          <w:color w:val="323130"/>
          <w:lang w:val="en"/>
        </w:rPr>
        <w:t xml:space="preserve">population of </w:t>
      </w:r>
      <w:r w:rsidR="0068721D" w:rsidRPr="0050571B">
        <w:rPr>
          <w:rFonts w:eastAsia="Times New Roman" w:cstheme="minorHAnsi"/>
          <w:color w:val="323130"/>
          <w:lang w:val="en"/>
        </w:rPr>
        <w:t>serious</w:t>
      </w:r>
      <w:r w:rsidRPr="0050571B">
        <w:rPr>
          <w:rFonts w:eastAsia="Times New Roman" w:cstheme="minorHAnsi"/>
          <w:color w:val="323130"/>
          <w:lang w:val="en"/>
        </w:rPr>
        <w:t>ly</w:t>
      </w:r>
      <w:r w:rsidR="0068721D" w:rsidRPr="0050571B">
        <w:rPr>
          <w:rFonts w:eastAsia="Times New Roman" w:cstheme="minorHAnsi"/>
          <w:color w:val="323130"/>
          <w:lang w:val="en"/>
        </w:rPr>
        <w:t xml:space="preserve"> ill </w:t>
      </w:r>
      <w:r w:rsidRPr="0050571B">
        <w:rPr>
          <w:rFonts w:eastAsia="Times New Roman" w:cstheme="minorHAnsi"/>
          <w:color w:val="323130"/>
          <w:lang w:val="en"/>
        </w:rPr>
        <w:t>patients</w:t>
      </w:r>
      <w:r w:rsidR="0050571B" w:rsidRPr="0050571B">
        <w:rPr>
          <w:rFonts w:eastAsia="Times New Roman" w:cstheme="minorHAnsi"/>
          <w:color w:val="323130"/>
          <w:lang w:val="en"/>
        </w:rPr>
        <w:t xml:space="preserve"> </w:t>
      </w:r>
      <w:r w:rsidR="0068721D" w:rsidRPr="0050571B">
        <w:rPr>
          <w:rFonts w:eastAsia="Times New Roman" w:cstheme="minorHAnsi"/>
          <w:color w:val="323130"/>
          <w:lang w:val="en"/>
        </w:rPr>
        <w:t xml:space="preserve">in real time </w:t>
      </w:r>
      <w:r w:rsidR="00E84424">
        <w:rPr>
          <w:rFonts w:eastAsia="Times New Roman" w:cstheme="minorHAnsi"/>
          <w:color w:val="323130"/>
          <w:lang w:val="en"/>
        </w:rPr>
        <w:t xml:space="preserve">across three health systems </w:t>
      </w:r>
      <w:r w:rsidR="0068721D" w:rsidRPr="0050571B">
        <w:rPr>
          <w:rFonts w:eastAsia="Times New Roman" w:cstheme="minorHAnsi"/>
          <w:color w:val="323130"/>
          <w:lang w:val="en"/>
        </w:rPr>
        <w:t xml:space="preserve">to allow for prospective quality improvement efforts.  Our goal is to continuously improve this code over time and to make it broadly available.  We expect that as more groups use this code, we will </w:t>
      </w:r>
      <w:r w:rsidRPr="0050571B">
        <w:rPr>
          <w:rFonts w:eastAsia="Times New Roman" w:cstheme="minorHAnsi"/>
          <w:color w:val="323130"/>
          <w:lang w:val="en"/>
        </w:rPr>
        <w:t>identify changes</w:t>
      </w:r>
      <w:r w:rsidR="0068721D" w:rsidRPr="0050571B">
        <w:rPr>
          <w:rFonts w:eastAsia="Times New Roman" w:cstheme="minorHAnsi"/>
          <w:color w:val="323130"/>
          <w:lang w:val="en"/>
        </w:rPr>
        <w:t xml:space="preserve"> to improve the code.  For now, we are maintaining the code, but we hope to partner with the Palliative Care Research Cooperative (PCRC) to assist with facilitating code sharing and ongoing </w:t>
      </w:r>
      <w:r w:rsidRPr="0050571B">
        <w:rPr>
          <w:rFonts w:eastAsia="Times New Roman" w:cstheme="minorHAnsi"/>
          <w:color w:val="323130"/>
          <w:lang w:val="en"/>
        </w:rPr>
        <w:t xml:space="preserve">enhancement </w:t>
      </w:r>
      <w:r w:rsidR="0068721D" w:rsidRPr="0050571B">
        <w:rPr>
          <w:rFonts w:eastAsia="Times New Roman" w:cstheme="minorHAnsi"/>
          <w:color w:val="323130"/>
          <w:lang w:val="en"/>
        </w:rPr>
        <w:t>of the code.  Your team’</w:t>
      </w:r>
      <w:r w:rsidR="008D5551" w:rsidRPr="0050571B">
        <w:rPr>
          <w:rFonts w:eastAsia="Times New Roman" w:cstheme="minorHAnsi"/>
          <w:color w:val="323130"/>
          <w:lang w:val="en"/>
        </w:rPr>
        <w:t>s experience using this code will help us understand if this will be successful.</w:t>
      </w:r>
    </w:p>
    <w:p w14:paraId="24BD95F3" w14:textId="77777777" w:rsidR="00E84424" w:rsidRPr="0050571B" w:rsidRDefault="00E84424" w:rsidP="004E2955">
      <w:pPr>
        <w:spacing w:after="0"/>
        <w:rPr>
          <w:rFonts w:eastAsia="Times New Roman" w:cstheme="minorHAnsi"/>
          <w:color w:val="323130"/>
          <w:lang w:val="en"/>
        </w:rPr>
      </w:pPr>
    </w:p>
    <w:p w14:paraId="2D332632" w14:textId="1721F3A4" w:rsidR="0050571B" w:rsidRPr="0050571B" w:rsidRDefault="0050571B" w:rsidP="004E2955">
      <w:pPr>
        <w:spacing w:after="0"/>
        <w:rPr>
          <w:rFonts w:cstheme="minorHAnsi"/>
          <w:b/>
          <w:bCs/>
        </w:rPr>
      </w:pPr>
      <w:r w:rsidRPr="0050571B">
        <w:rPr>
          <w:rFonts w:cstheme="minorHAnsi"/>
          <w:b/>
          <w:bCs/>
        </w:rPr>
        <w:t>A</w:t>
      </w:r>
      <w:r w:rsidR="002B4D90">
        <w:rPr>
          <w:rFonts w:cstheme="minorHAnsi"/>
          <w:b/>
          <w:bCs/>
        </w:rPr>
        <w:t>greement</w:t>
      </w:r>
    </w:p>
    <w:p w14:paraId="013CC016" w14:textId="5E55E7A4" w:rsidR="00C36064" w:rsidRPr="0050571B" w:rsidRDefault="00C36064" w:rsidP="004E2955">
      <w:pPr>
        <w:spacing w:after="0"/>
        <w:rPr>
          <w:rFonts w:cstheme="minorHAnsi"/>
        </w:rPr>
      </w:pPr>
      <w:r w:rsidRPr="0050571B">
        <w:rPr>
          <w:rFonts w:cstheme="minorHAnsi"/>
        </w:rPr>
        <w:t>Before using the code, we ask that you agree to the following:</w:t>
      </w:r>
    </w:p>
    <w:p w14:paraId="3511A95B" w14:textId="255D8E06" w:rsidR="00B87D34" w:rsidRPr="0050571B" w:rsidRDefault="00B87D34" w:rsidP="004E2955">
      <w:pPr>
        <w:numPr>
          <w:ilvl w:val="0"/>
          <w:numId w:val="6"/>
        </w:numPr>
        <w:spacing w:after="0" w:line="240" w:lineRule="auto"/>
        <w:ind w:left="360"/>
        <w:textAlignment w:val="baseline"/>
        <w:rPr>
          <w:rFonts w:eastAsia="Times New Roman" w:cstheme="minorHAnsi"/>
          <w:color w:val="000000"/>
        </w:rPr>
      </w:pPr>
      <w:r w:rsidRPr="0050571B">
        <w:rPr>
          <w:rFonts w:eastAsia="Times New Roman" w:cstheme="minorHAnsi"/>
          <w:color w:val="000000"/>
          <w:bdr w:val="none" w:sz="0" w:space="0" w:color="auto" w:frame="1"/>
        </w:rPr>
        <w:t>The code will only be used for this project and w</w:t>
      </w:r>
      <w:r w:rsidR="0050571B" w:rsidRPr="0050571B">
        <w:rPr>
          <w:rFonts w:eastAsia="Times New Roman" w:cstheme="minorHAnsi"/>
          <w:color w:val="000000"/>
          <w:bdr w:val="none" w:sz="0" w:space="0" w:color="auto" w:frame="1"/>
        </w:rPr>
        <w:t xml:space="preserve">ill not </w:t>
      </w:r>
      <w:r w:rsidRPr="0050571B">
        <w:rPr>
          <w:rFonts w:eastAsia="Times New Roman" w:cstheme="minorHAnsi"/>
          <w:color w:val="000000"/>
          <w:bdr w:val="none" w:sz="0" w:space="0" w:color="auto" w:frame="1"/>
        </w:rPr>
        <w:t>be shared with others without our team's permission</w:t>
      </w:r>
    </w:p>
    <w:p w14:paraId="019AD158" w14:textId="0C8C9926" w:rsidR="00B87D34" w:rsidRPr="0050571B" w:rsidRDefault="00B87D34" w:rsidP="004E2955">
      <w:pPr>
        <w:numPr>
          <w:ilvl w:val="0"/>
          <w:numId w:val="6"/>
        </w:numPr>
        <w:spacing w:after="0" w:line="240" w:lineRule="auto"/>
        <w:ind w:left="360"/>
        <w:textAlignment w:val="baseline"/>
        <w:rPr>
          <w:rFonts w:eastAsia="Times New Roman" w:cstheme="minorHAnsi"/>
          <w:color w:val="000000"/>
        </w:rPr>
      </w:pPr>
      <w:r w:rsidRPr="0050571B">
        <w:rPr>
          <w:rFonts w:eastAsia="Times New Roman" w:cstheme="minorHAnsi"/>
          <w:color w:val="000000"/>
          <w:bdr w:val="none" w:sz="0" w:space="0" w:color="auto" w:frame="1"/>
        </w:rPr>
        <w:t xml:space="preserve">Any publications from the code will reference the JPM Protocol Paper for </w:t>
      </w:r>
      <w:r w:rsidR="0050571B" w:rsidRPr="0050571B">
        <w:rPr>
          <w:rFonts w:eastAsia="Times New Roman" w:cstheme="minorHAnsi"/>
          <w:color w:val="000000"/>
          <w:bdr w:val="none" w:sz="0" w:space="0" w:color="auto" w:frame="1"/>
        </w:rPr>
        <w:t xml:space="preserve">the </w:t>
      </w:r>
      <w:r w:rsidR="00F91E44">
        <w:rPr>
          <w:rFonts w:eastAsia="Times New Roman" w:cstheme="minorHAnsi"/>
          <w:color w:val="000000"/>
          <w:bdr w:val="none" w:sz="0" w:space="0" w:color="auto" w:frame="1"/>
        </w:rPr>
        <w:t xml:space="preserve">UC Health Care Planning </w:t>
      </w:r>
      <w:r w:rsidRPr="0050571B">
        <w:rPr>
          <w:rFonts w:eastAsia="Times New Roman" w:cstheme="minorHAnsi"/>
          <w:color w:val="000000"/>
          <w:bdr w:val="none" w:sz="0" w:space="0" w:color="auto" w:frame="1"/>
        </w:rPr>
        <w:t xml:space="preserve">project:  </w:t>
      </w:r>
      <w:r w:rsidRPr="0050571B">
        <w:rPr>
          <w:rFonts w:cstheme="minorHAnsi"/>
          <w:bCs/>
        </w:rPr>
        <w:t>Walling AM,</w:t>
      </w:r>
      <w:r w:rsidRPr="0050571B">
        <w:rPr>
          <w:rFonts w:cstheme="minorHAnsi"/>
        </w:rPr>
        <w:t xml:space="preserve"> Sudore R, Bell D, Tseng C, Ritchie C, Hays RD, Gibbs L, Rahimi M, Wenger NS.  Population-based, Pragmatic Trial of Advance Care Planning in Primary Care in the University of California Health System.  </w:t>
      </w:r>
      <w:r w:rsidRPr="0050571B">
        <w:rPr>
          <w:rFonts w:cstheme="minorHAnsi"/>
          <w:i/>
        </w:rPr>
        <w:t>J Palliat Med</w:t>
      </w:r>
      <w:r w:rsidRPr="0050571B">
        <w:rPr>
          <w:rFonts w:cstheme="minorHAnsi"/>
        </w:rPr>
        <w:t>. 2019 Aug 22;22(S1):72-81.</w:t>
      </w:r>
    </w:p>
    <w:p w14:paraId="1547F3CF" w14:textId="363D5E79" w:rsidR="00B87D34" w:rsidRPr="0050571B" w:rsidRDefault="0068721D" w:rsidP="004E2955">
      <w:pPr>
        <w:numPr>
          <w:ilvl w:val="0"/>
          <w:numId w:val="6"/>
        </w:numPr>
        <w:spacing w:after="0" w:line="240" w:lineRule="auto"/>
        <w:ind w:left="360"/>
        <w:textAlignment w:val="baseline"/>
        <w:rPr>
          <w:rFonts w:eastAsia="Times New Roman" w:cstheme="minorHAnsi"/>
          <w:color w:val="000000"/>
        </w:rPr>
      </w:pPr>
      <w:r w:rsidRPr="0050571B">
        <w:rPr>
          <w:rFonts w:eastAsia="Times New Roman" w:cstheme="minorHAnsi"/>
          <w:color w:val="000000"/>
          <w:bdr w:val="none" w:sz="0" w:space="0" w:color="auto" w:frame="1"/>
        </w:rPr>
        <w:t xml:space="preserve">Provide us with a brief report </w:t>
      </w:r>
      <w:r w:rsidR="00F91E44">
        <w:rPr>
          <w:rFonts w:eastAsia="Times New Roman" w:cstheme="minorHAnsi"/>
          <w:color w:val="000000"/>
          <w:bdr w:val="none" w:sz="0" w:space="0" w:color="auto" w:frame="1"/>
        </w:rPr>
        <w:t xml:space="preserve">including </w:t>
      </w:r>
      <w:r w:rsidRPr="0050571B">
        <w:rPr>
          <w:rFonts w:eastAsia="Times New Roman" w:cstheme="minorHAnsi"/>
          <w:color w:val="000000"/>
          <w:bdr w:val="none" w:sz="0" w:space="0" w:color="auto" w:frame="1"/>
        </w:rPr>
        <w:t xml:space="preserve">the following </w:t>
      </w:r>
      <w:r w:rsidR="0050571B" w:rsidRPr="0050571B">
        <w:rPr>
          <w:rFonts w:eastAsia="Times New Roman" w:cstheme="minorHAnsi"/>
          <w:color w:val="000000"/>
          <w:bdr w:val="none" w:sz="0" w:space="0" w:color="auto" w:frame="1"/>
        </w:rPr>
        <w:t xml:space="preserve">to </w:t>
      </w:r>
      <w:r w:rsidR="00F91E44">
        <w:rPr>
          <w:rFonts w:eastAsia="Times New Roman" w:cstheme="minorHAnsi"/>
          <w:color w:val="000000"/>
          <w:bdr w:val="none" w:sz="0" w:space="0" w:color="auto" w:frame="1"/>
        </w:rPr>
        <w:t xml:space="preserve">inform </w:t>
      </w:r>
      <w:r w:rsidR="0050571B" w:rsidRPr="0050571B">
        <w:rPr>
          <w:rFonts w:eastAsia="Times New Roman" w:cstheme="minorHAnsi"/>
          <w:color w:val="000000"/>
          <w:bdr w:val="none" w:sz="0" w:space="0" w:color="auto" w:frame="1"/>
        </w:rPr>
        <w:t>continu</w:t>
      </w:r>
      <w:r w:rsidR="00F91E44">
        <w:rPr>
          <w:rFonts w:eastAsia="Times New Roman" w:cstheme="minorHAnsi"/>
          <w:color w:val="000000"/>
          <w:bdr w:val="none" w:sz="0" w:space="0" w:color="auto" w:frame="1"/>
        </w:rPr>
        <w:t>ous</w:t>
      </w:r>
      <w:r w:rsidR="0050571B" w:rsidRPr="0050571B">
        <w:rPr>
          <w:rFonts w:eastAsia="Times New Roman" w:cstheme="minorHAnsi"/>
          <w:color w:val="000000"/>
          <w:bdr w:val="none" w:sz="0" w:space="0" w:color="auto" w:frame="1"/>
        </w:rPr>
        <w:t xml:space="preserve"> improve</w:t>
      </w:r>
      <w:r w:rsidR="00F91E44">
        <w:rPr>
          <w:rFonts w:eastAsia="Times New Roman" w:cstheme="minorHAnsi"/>
          <w:color w:val="000000"/>
          <w:bdr w:val="none" w:sz="0" w:space="0" w:color="auto" w:frame="1"/>
        </w:rPr>
        <w:t>ment of</w:t>
      </w:r>
      <w:r w:rsidR="0050571B" w:rsidRPr="0050571B">
        <w:rPr>
          <w:rFonts w:eastAsia="Times New Roman" w:cstheme="minorHAnsi"/>
          <w:color w:val="000000"/>
          <w:bdr w:val="none" w:sz="0" w:space="0" w:color="auto" w:frame="1"/>
        </w:rPr>
        <w:t xml:space="preserve"> the code</w:t>
      </w:r>
      <w:r w:rsidRPr="0050571B">
        <w:rPr>
          <w:rFonts w:eastAsia="Times New Roman" w:cstheme="minorHAnsi"/>
          <w:color w:val="000000"/>
          <w:bdr w:val="none" w:sz="0" w:space="0" w:color="auto" w:frame="1"/>
        </w:rPr>
        <w:t>:</w:t>
      </w:r>
    </w:p>
    <w:p w14:paraId="67B28E8D" w14:textId="71232D5B" w:rsidR="00C36064" w:rsidRPr="0050571B" w:rsidRDefault="00F91E44" w:rsidP="004E2955">
      <w:pPr>
        <w:pStyle w:val="ListParagraph"/>
        <w:numPr>
          <w:ilvl w:val="0"/>
          <w:numId w:val="5"/>
        </w:numPr>
        <w:spacing w:after="0" w:line="240" w:lineRule="auto"/>
        <w:textAlignment w:val="baseline"/>
        <w:rPr>
          <w:rFonts w:eastAsia="Times New Roman" w:cstheme="minorHAnsi"/>
          <w:lang w:val="en"/>
        </w:rPr>
      </w:pPr>
      <w:r>
        <w:rPr>
          <w:rFonts w:eastAsia="Times New Roman" w:cstheme="minorHAnsi"/>
          <w:lang w:val="en"/>
        </w:rPr>
        <w:t xml:space="preserve">For what purpose </w:t>
      </w:r>
      <w:r w:rsidR="00C36064" w:rsidRPr="0050571B">
        <w:rPr>
          <w:rFonts w:eastAsia="Times New Roman" w:cstheme="minorHAnsi"/>
          <w:lang w:val="en"/>
        </w:rPr>
        <w:t>will you us</w:t>
      </w:r>
      <w:r>
        <w:rPr>
          <w:rFonts w:eastAsia="Times New Roman" w:cstheme="minorHAnsi"/>
          <w:lang w:val="en"/>
        </w:rPr>
        <w:t>e</w:t>
      </w:r>
      <w:r w:rsidR="00C36064" w:rsidRPr="0050571B">
        <w:rPr>
          <w:rFonts w:eastAsia="Times New Roman" w:cstheme="minorHAnsi"/>
          <w:lang w:val="en"/>
        </w:rPr>
        <w:t xml:space="preserve"> the code?</w:t>
      </w:r>
    </w:p>
    <w:p w14:paraId="400A2512" w14:textId="1E6996F6" w:rsidR="00987C0D" w:rsidRPr="0050571B" w:rsidRDefault="00987C0D" w:rsidP="004E2955">
      <w:pPr>
        <w:pStyle w:val="ListParagraph"/>
        <w:numPr>
          <w:ilvl w:val="0"/>
          <w:numId w:val="5"/>
        </w:numPr>
        <w:spacing w:after="0" w:line="240" w:lineRule="auto"/>
        <w:textAlignment w:val="baseline"/>
        <w:rPr>
          <w:rFonts w:eastAsia="Times New Roman" w:cstheme="minorHAnsi"/>
          <w:lang w:val="en"/>
        </w:rPr>
      </w:pPr>
      <w:r w:rsidRPr="0050571B">
        <w:rPr>
          <w:rFonts w:eastAsia="Times New Roman" w:cstheme="minorHAnsi"/>
          <w:lang w:val="en"/>
        </w:rPr>
        <w:t>Characteristics of population including venue, size, inclusion criteria</w:t>
      </w:r>
    </w:p>
    <w:p w14:paraId="52DF9535" w14:textId="44D9A6B6" w:rsidR="00C36064" w:rsidRPr="0050571B" w:rsidRDefault="00C36064" w:rsidP="004E2955">
      <w:pPr>
        <w:pStyle w:val="ListParagraph"/>
        <w:numPr>
          <w:ilvl w:val="0"/>
          <w:numId w:val="5"/>
        </w:numPr>
        <w:spacing w:after="0" w:line="240" w:lineRule="auto"/>
        <w:textAlignment w:val="baseline"/>
        <w:rPr>
          <w:rFonts w:eastAsia="Times New Roman" w:cstheme="minorHAnsi"/>
          <w:lang w:val="en"/>
        </w:rPr>
      </w:pPr>
      <w:r w:rsidRPr="0050571B">
        <w:rPr>
          <w:rFonts w:eastAsia="Times New Roman" w:cstheme="minorHAnsi"/>
          <w:lang w:val="en"/>
        </w:rPr>
        <w:t xml:space="preserve">How many people you identify </w:t>
      </w:r>
      <w:r w:rsidR="00987C0D" w:rsidRPr="0050571B">
        <w:rPr>
          <w:rFonts w:eastAsia="Times New Roman" w:cstheme="minorHAnsi"/>
          <w:lang w:val="en"/>
        </w:rPr>
        <w:t xml:space="preserve">as seriously ill </w:t>
      </w:r>
      <w:r w:rsidRPr="0050571B">
        <w:rPr>
          <w:rFonts w:eastAsia="Times New Roman" w:cstheme="minorHAnsi"/>
          <w:lang w:val="en"/>
        </w:rPr>
        <w:t>using the code</w:t>
      </w:r>
    </w:p>
    <w:p w14:paraId="4B9F23D7" w14:textId="464C396B" w:rsidR="00C36064" w:rsidRPr="0050571B" w:rsidRDefault="000874C0" w:rsidP="004E2955">
      <w:pPr>
        <w:pStyle w:val="ListParagraph"/>
        <w:numPr>
          <w:ilvl w:val="0"/>
          <w:numId w:val="5"/>
        </w:numPr>
        <w:spacing w:after="0" w:line="240" w:lineRule="auto"/>
        <w:textAlignment w:val="baseline"/>
        <w:rPr>
          <w:rFonts w:eastAsia="Times New Roman" w:cstheme="minorHAnsi"/>
          <w:lang w:val="en"/>
        </w:rPr>
      </w:pPr>
      <w:r w:rsidRPr="0050571B">
        <w:rPr>
          <w:rFonts w:eastAsia="Times New Roman" w:cstheme="minorHAnsi"/>
          <w:lang w:val="en"/>
        </w:rPr>
        <w:t xml:space="preserve">If you check % agreement between the code and chart review (which we suggest), please share </w:t>
      </w:r>
      <w:r w:rsidR="00F91E44">
        <w:rPr>
          <w:rFonts w:eastAsia="Times New Roman" w:cstheme="minorHAnsi"/>
          <w:lang w:val="en"/>
        </w:rPr>
        <w:t>the findings</w:t>
      </w:r>
      <w:r w:rsidRPr="0050571B">
        <w:rPr>
          <w:rFonts w:eastAsia="Times New Roman" w:cstheme="minorHAnsi"/>
          <w:lang w:val="en"/>
        </w:rPr>
        <w:t xml:space="preserve"> with us.</w:t>
      </w:r>
    </w:p>
    <w:p w14:paraId="3445F767" w14:textId="6CA2350B" w:rsidR="004E5637" w:rsidRPr="0050571B" w:rsidRDefault="00F91E44" w:rsidP="004E2955">
      <w:pPr>
        <w:pStyle w:val="ListParagraph"/>
        <w:numPr>
          <w:ilvl w:val="0"/>
          <w:numId w:val="5"/>
        </w:numPr>
        <w:spacing w:after="0" w:line="240" w:lineRule="auto"/>
        <w:textAlignment w:val="baseline"/>
        <w:rPr>
          <w:rFonts w:eastAsia="Times New Roman" w:cstheme="minorHAnsi"/>
          <w:lang w:val="en"/>
        </w:rPr>
      </w:pPr>
      <w:r>
        <w:rPr>
          <w:rFonts w:eastAsia="Times New Roman" w:cstheme="minorHAnsi"/>
          <w:bdr w:val="none" w:sz="0" w:space="0" w:color="auto" w:frame="1"/>
          <w:lang w:val="en"/>
        </w:rPr>
        <w:t>F</w:t>
      </w:r>
      <w:r w:rsidR="004E5637" w:rsidRPr="0050571B">
        <w:rPr>
          <w:rFonts w:eastAsia="Times New Roman" w:cstheme="minorHAnsi"/>
          <w:bdr w:val="none" w:sz="0" w:space="0" w:color="auto" w:frame="1"/>
          <w:lang w:val="en"/>
        </w:rPr>
        <w:t xml:space="preserve">eedback </w:t>
      </w:r>
      <w:r w:rsidR="000874C0" w:rsidRPr="0050571B">
        <w:rPr>
          <w:rFonts w:eastAsia="Times New Roman" w:cstheme="minorHAnsi"/>
          <w:bdr w:val="none" w:sz="0" w:space="0" w:color="auto" w:frame="1"/>
          <w:lang w:val="en"/>
        </w:rPr>
        <w:t xml:space="preserve">about using the code </w:t>
      </w:r>
      <w:r>
        <w:rPr>
          <w:rFonts w:eastAsia="Times New Roman" w:cstheme="minorHAnsi"/>
          <w:bdr w:val="none" w:sz="0" w:space="0" w:color="auto" w:frame="1"/>
          <w:lang w:val="en"/>
        </w:rPr>
        <w:t xml:space="preserve">including </w:t>
      </w:r>
      <w:r w:rsidR="000874C0" w:rsidRPr="0050571B">
        <w:rPr>
          <w:rFonts w:eastAsia="Times New Roman" w:cstheme="minorHAnsi"/>
          <w:bdr w:val="none" w:sz="0" w:space="0" w:color="auto" w:frame="1"/>
          <w:lang w:val="en"/>
        </w:rPr>
        <w:t xml:space="preserve">reliability, </w:t>
      </w:r>
      <w:r w:rsidR="00987C0D" w:rsidRPr="0050571B">
        <w:rPr>
          <w:rFonts w:eastAsia="Times New Roman" w:cstheme="minorHAnsi"/>
          <w:bdr w:val="none" w:sz="0" w:space="0" w:color="auto" w:frame="1"/>
          <w:lang w:val="en"/>
        </w:rPr>
        <w:t xml:space="preserve">errors, difficulty with implementation, </w:t>
      </w:r>
      <w:r w:rsidR="000874C0" w:rsidRPr="0050571B">
        <w:rPr>
          <w:rFonts w:eastAsia="Times New Roman" w:cstheme="minorHAnsi"/>
          <w:bdr w:val="none" w:sz="0" w:space="0" w:color="auto" w:frame="1"/>
          <w:lang w:val="en"/>
        </w:rPr>
        <w:t>or ways to improve the code.</w:t>
      </w:r>
    </w:p>
    <w:p w14:paraId="69CACAE1" w14:textId="77777777" w:rsidR="004E5637" w:rsidRDefault="004E5637" w:rsidP="004E2955">
      <w:pPr>
        <w:spacing w:after="0"/>
      </w:pPr>
    </w:p>
    <w:p w14:paraId="280521A4" w14:textId="53DD63B0" w:rsidR="00790BB5" w:rsidRDefault="00790BB5" w:rsidP="004E2955">
      <w:pPr>
        <w:spacing w:after="0"/>
      </w:pPr>
      <w:r w:rsidRPr="00F91E44">
        <w:rPr>
          <w:rFonts w:cstheme="minorHAnsi"/>
          <w:b/>
          <w:bCs/>
        </w:rPr>
        <w:t>Background:</w:t>
      </w:r>
    </w:p>
    <w:p w14:paraId="70463D26" w14:textId="3819E405" w:rsidR="00A71A92" w:rsidRDefault="00A71A92" w:rsidP="004E2955">
      <w:pPr>
        <w:spacing w:after="0" w:line="240" w:lineRule="auto"/>
        <w:rPr>
          <w:rFonts w:eastAsia="Times New Roman" w:cs="Times New Roman"/>
          <w:color w:val="292B2C"/>
          <w:shd w:val="clear" w:color="auto" w:fill="FFFFFF"/>
        </w:rPr>
      </w:pPr>
      <w:r>
        <w:rPr>
          <w:rFonts w:eastAsia="Times New Roman" w:cs="Times New Roman"/>
          <w:color w:val="292B2C"/>
          <w:shd w:val="clear" w:color="auto" w:fill="FFFFFF"/>
        </w:rPr>
        <w:t xml:space="preserve">The goal </w:t>
      </w:r>
      <w:r w:rsidR="00F91E44">
        <w:rPr>
          <w:rFonts w:eastAsia="Times New Roman" w:cs="Times New Roman"/>
          <w:color w:val="292B2C"/>
          <w:shd w:val="clear" w:color="auto" w:fill="FFFFFF"/>
        </w:rPr>
        <w:t xml:space="preserve">of </w:t>
      </w:r>
      <w:r>
        <w:rPr>
          <w:rFonts w:eastAsia="Times New Roman" w:cs="Times New Roman"/>
          <w:color w:val="292B2C"/>
          <w:shd w:val="clear" w:color="auto" w:fill="FFFFFF"/>
        </w:rPr>
        <w:t xml:space="preserve">this code </w:t>
      </w:r>
      <w:r w:rsidR="00F91E44">
        <w:rPr>
          <w:rFonts w:eastAsia="Times New Roman" w:cs="Times New Roman"/>
          <w:color w:val="292B2C"/>
          <w:shd w:val="clear" w:color="auto" w:fill="FFFFFF"/>
        </w:rPr>
        <w:t>is</w:t>
      </w:r>
      <w:r>
        <w:rPr>
          <w:rFonts w:eastAsia="Times New Roman" w:cs="Times New Roman"/>
          <w:color w:val="292B2C"/>
          <w:shd w:val="clear" w:color="auto" w:fill="FFFFFF"/>
        </w:rPr>
        <w:t xml:space="preserve"> to identify a population </w:t>
      </w:r>
      <w:r w:rsidR="00F91E44">
        <w:rPr>
          <w:rFonts w:eastAsia="Times New Roman" w:cs="Times New Roman"/>
          <w:color w:val="292B2C"/>
          <w:shd w:val="clear" w:color="auto" w:fill="FFFFFF"/>
        </w:rPr>
        <w:t xml:space="preserve">of patients for whom advance care planning should </w:t>
      </w:r>
      <w:r w:rsidRPr="00E84424">
        <w:rPr>
          <w:rFonts w:eastAsia="Times New Roman" w:cs="Times New Roman"/>
          <w:color w:val="292B2C"/>
          <w:shd w:val="clear" w:color="auto" w:fill="FFFFFF"/>
        </w:rPr>
        <w:t xml:space="preserve"> be a priority, defined as: (1) poor short-term survival prognosis or (2) developing incapacity or (3) worsening functional status or (4) high burden of disease (causing excessive suffering, which may be related to health care utilization). </w:t>
      </w:r>
      <w:r w:rsidR="00F91E44" w:rsidRPr="00E84424">
        <w:rPr>
          <w:rFonts w:eastAsia="Times New Roman" w:cs="Times New Roman"/>
          <w:color w:val="292B2C"/>
          <w:shd w:val="clear" w:color="auto" w:fill="FFFFFF"/>
        </w:rPr>
        <w:t>The definition of serious illness</w:t>
      </w:r>
      <w:r w:rsidR="00F91E44">
        <w:rPr>
          <w:rFonts w:eastAsia="Times New Roman" w:cs="Times New Roman"/>
          <w:color w:val="292B2C"/>
          <w:shd w:val="clear" w:color="auto" w:fill="FFFFFF"/>
        </w:rPr>
        <w:t xml:space="preserve"> </w:t>
      </w:r>
      <w:r w:rsidR="00F91E44" w:rsidRPr="00E84424">
        <w:rPr>
          <w:rFonts w:eastAsia="Times New Roman" w:cs="Times New Roman"/>
          <w:color w:val="292B2C"/>
          <w:shd w:val="clear" w:color="auto" w:fill="FFFFFF"/>
        </w:rPr>
        <w:t xml:space="preserve">requires </w:t>
      </w:r>
      <w:r w:rsidR="00F91E44">
        <w:rPr>
          <w:rFonts w:eastAsia="Times New Roman" w:cs="Times New Roman"/>
          <w:color w:val="292B2C"/>
          <w:shd w:val="clear" w:color="auto" w:fill="FFFFFF"/>
        </w:rPr>
        <w:t xml:space="preserve">that the patient have </w:t>
      </w:r>
      <w:r w:rsidR="00F91E44" w:rsidRPr="00E84424">
        <w:rPr>
          <w:rFonts w:eastAsia="Times New Roman" w:cs="Times New Roman"/>
          <w:color w:val="292B2C"/>
          <w:shd w:val="clear" w:color="auto" w:fill="FFFFFF"/>
        </w:rPr>
        <w:t xml:space="preserve">a diagnosis of serious illness (i.e. cancer, heart failure, chronic obstructive pulmonary disease, end-stage liver disease, end-stage renal disease, or amyotrophic lateral sclerosis) linked with advanced age or a level of severity </w:t>
      </w:r>
      <w:r w:rsidR="00F91E44">
        <w:rPr>
          <w:rFonts w:eastAsia="Times New Roman" w:cs="Times New Roman"/>
          <w:color w:val="292B2C"/>
          <w:shd w:val="clear" w:color="auto" w:fill="FFFFFF"/>
        </w:rPr>
        <w:lastRenderedPageBreak/>
        <w:t xml:space="preserve">as defined by advanced illness group definitions. Please see the Table with these definitions. </w:t>
      </w:r>
      <w:r>
        <w:rPr>
          <w:rFonts w:eastAsia="Times New Roman" w:cs="Times New Roman"/>
          <w:color w:val="292B2C"/>
          <w:shd w:val="clear" w:color="auto" w:fill="FFFFFF"/>
        </w:rPr>
        <w:t xml:space="preserve">We validated that this code identified patients that met at least one of these criteria </w:t>
      </w:r>
      <w:r w:rsidR="002B4D90">
        <w:rPr>
          <w:rFonts w:eastAsia="Times New Roman" w:cs="Times New Roman"/>
          <w:color w:val="292B2C"/>
          <w:shd w:val="clear" w:color="auto" w:fill="FFFFFF"/>
        </w:rPr>
        <w:t xml:space="preserve">for advance care planning </w:t>
      </w:r>
      <w:r>
        <w:rPr>
          <w:rFonts w:eastAsia="Times New Roman" w:cs="Times New Roman"/>
          <w:color w:val="292B2C"/>
          <w:shd w:val="clear" w:color="auto" w:fill="FFFFFF"/>
        </w:rPr>
        <w:t>by conducting</w:t>
      </w:r>
      <w:r w:rsidRPr="00A71A92">
        <w:rPr>
          <w:rFonts w:eastAsia="Times New Roman" w:cs="Times New Roman"/>
          <w:color w:val="292B2C"/>
          <w:shd w:val="clear" w:color="auto" w:fill="FFFFFF"/>
        </w:rPr>
        <w:t xml:space="preserve"> </w:t>
      </w:r>
      <w:r w:rsidRPr="00E84424">
        <w:rPr>
          <w:rFonts w:eastAsia="Times New Roman" w:cs="Times New Roman"/>
          <w:color w:val="292B2C"/>
          <w:shd w:val="clear" w:color="auto" w:fill="FFFFFF"/>
        </w:rPr>
        <w:t>chart abstraction</w:t>
      </w:r>
      <w:r w:rsidR="002B4D90">
        <w:rPr>
          <w:rFonts w:eastAsia="Times New Roman" w:cs="Times New Roman"/>
          <w:color w:val="292B2C"/>
          <w:shd w:val="clear" w:color="auto" w:fill="FFFFFF"/>
        </w:rPr>
        <w:t>.</w:t>
      </w:r>
      <w:r w:rsidRPr="00E84424">
        <w:rPr>
          <w:rFonts w:eastAsia="Times New Roman" w:cs="Times New Roman"/>
          <w:color w:val="292B2C"/>
          <w:shd w:val="clear" w:color="auto" w:fill="FFFFFF"/>
        </w:rPr>
        <w:t xml:space="preserve"> </w:t>
      </w:r>
      <w:r w:rsidR="002B4D90">
        <w:rPr>
          <w:rFonts w:eastAsia="Times New Roman" w:cs="Times New Roman"/>
          <w:color w:val="292B2C"/>
          <w:shd w:val="clear" w:color="auto" w:fill="FFFFFF"/>
        </w:rPr>
        <w:t>The patient population was 18 years and older and</w:t>
      </w:r>
      <w:r w:rsidR="002B4D90" w:rsidRPr="00A71A92">
        <w:t xml:space="preserve"> </w:t>
      </w:r>
      <w:r w:rsidR="002B4D90">
        <w:t>had at least two encounters with primary care within the past 12 months at a studied academic health system. O</w:t>
      </w:r>
      <w:r w:rsidRPr="00E84424">
        <w:rPr>
          <w:rFonts w:eastAsia="Times New Roman" w:cs="Times New Roman"/>
          <w:color w:val="292B2C"/>
          <w:shd w:val="clear" w:color="auto" w:fill="FFFFFF"/>
        </w:rPr>
        <w:t>f 306 patients across three health systems</w:t>
      </w:r>
      <w:r w:rsidR="002B4D90">
        <w:rPr>
          <w:rFonts w:eastAsia="Times New Roman" w:cs="Times New Roman"/>
          <w:color w:val="292B2C"/>
          <w:shd w:val="clear" w:color="auto" w:fill="FFFFFF"/>
        </w:rPr>
        <w:t>,</w:t>
      </w:r>
      <w:r w:rsidRPr="00E84424">
        <w:rPr>
          <w:rFonts w:eastAsia="Times New Roman" w:cs="Times New Roman"/>
          <w:color w:val="292B2C"/>
          <w:shd w:val="clear" w:color="auto" w:fill="FFFFFF"/>
        </w:rPr>
        <w:t xml:space="preserve"> </w:t>
      </w:r>
      <w:r w:rsidR="002B4D90">
        <w:rPr>
          <w:rFonts w:eastAsia="Times New Roman" w:cs="Times New Roman"/>
          <w:color w:val="292B2C"/>
          <w:shd w:val="clear" w:color="auto" w:fill="FFFFFF"/>
        </w:rPr>
        <w:t xml:space="preserve">chart abstraction revealed that </w:t>
      </w:r>
      <w:r w:rsidRPr="00E84424">
        <w:rPr>
          <w:rFonts w:eastAsia="Times New Roman" w:cs="Times New Roman"/>
          <w:color w:val="292B2C"/>
          <w:shd w:val="clear" w:color="auto" w:fill="FFFFFF"/>
        </w:rPr>
        <w:t>301</w:t>
      </w:r>
      <w:r w:rsidR="002B4D90">
        <w:rPr>
          <w:rFonts w:eastAsia="Times New Roman" w:cs="Times New Roman"/>
          <w:color w:val="292B2C"/>
          <w:shd w:val="clear" w:color="auto" w:fill="FFFFFF"/>
        </w:rPr>
        <w:t>/306</w:t>
      </w:r>
      <w:r w:rsidRPr="00E84424">
        <w:rPr>
          <w:rFonts w:eastAsia="Times New Roman" w:cs="Times New Roman"/>
          <w:color w:val="292B2C"/>
          <w:shd w:val="clear" w:color="auto" w:fill="FFFFFF"/>
        </w:rPr>
        <w:t xml:space="preserve"> (98%) met the ACP Priority criteria.</w:t>
      </w:r>
    </w:p>
    <w:p w14:paraId="50F4CEBC" w14:textId="273958A5" w:rsidR="00AE2E25" w:rsidRPr="00A71A92" w:rsidRDefault="00AE2E25" w:rsidP="004E2955">
      <w:pPr>
        <w:spacing w:after="0"/>
      </w:pPr>
    </w:p>
    <w:p w14:paraId="67E867F1" w14:textId="2038DB9D" w:rsidR="00790BB5" w:rsidRDefault="00790BB5" w:rsidP="004E2955">
      <w:pPr>
        <w:spacing w:after="0"/>
      </w:pPr>
    </w:p>
    <w:p w14:paraId="404DCF21" w14:textId="338456D9" w:rsidR="002B4D90" w:rsidRPr="002B4D90" w:rsidRDefault="002B4D90" w:rsidP="004E2955">
      <w:pPr>
        <w:spacing w:after="0"/>
        <w:rPr>
          <w:rFonts w:cstheme="minorHAnsi"/>
          <w:b/>
          <w:bCs/>
        </w:rPr>
      </w:pPr>
      <w:commentRangeStart w:id="2"/>
      <w:r w:rsidRPr="002B4D90">
        <w:rPr>
          <w:rFonts w:cstheme="minorHAnsi"/>
          <w:b/>
          <w:bCs/>
        </w:rPr>
        <w:t>SERIOUS ILLNESS CODE SCRIPT</w:t>
      </w:r>
      <w:commentRangeEnd w:id="2"/>
      <w:r w:rsidR="001B05EE">
        <w:rPr>
          <w:rStyle w:val="CommentReference"/>
        </w:rPr>
        <w:commentReference w:id="2"/>
      </w:r>
    </w:p>
    <w:p w14:paraId="59E880CF" w14:textId="191FB5FC" w:rsidR="00790BB5" w:rsidRPr="001B05EE" w:rsidRDefault="00790BB5" w:rsidP="004E2955">
      <w:pPr>
        <w:spacing w:after="0"/>
        <w:rPr>
          <w:rFonts w:cstheme="minorHAnsi"/>
          <w:b/>
          <w:bCs/>
        </w:rPr>
      </w:pPr>
      <w:r w:rsidRPr="002B4D90">
        <w:rPr>
          <w:rFonts w:cstheme="minorHAnsi"/>
          <w:b/>
          <w:bCs/>
        </w:rPr>
        <w:t>Overview</w:t>
      </w:r>
    </w:p>
    <w:p w14:paraId="47A2737E" w14:textId="175BAF65" w:rsidR="00790BB5" w:rsidRDefault="00790BB5" w:rsidP="004E2955">
      <w:pPr>
        <w:spacing w:after="0"/>
      </w:pPr>
      <w:r>
        <w:t>The script will create a main table with all potential patients (denominator) and a series of flags (</w:t>
      </w:r>
      <w:r w:rsidR="004D5D66">
        <w:t>i.e.</w:t>
      </w:r>
      <w:r w:rsidR="00927EC8">
        <w:t>,</w:t>
      </w:r>
      <w:r w:rsidR="004D5D66">
        <w:t xml:space="preserve"> problem list diagnosis, outpatient diagnoses, etc…</w:t>
      </w:r>
      <w:r>
        <w:t>) to help gauge the most accurate algorithm to define each sub-group. This code will pull all active problem list records and the last three years of outpatient diagnoses</w:t>
      </w:r>
      <w:r w:rsidR="001B05EE">
        <w:t>.</w:t>
      </w:r>
    </w:p>
    <w:p w14:paraId="3E359100" w14:textId="0D26F96E" w:rsidR="00790BB5" w:rsidRDefault="00790BB5" w:rsidP="004E2955">
      <w:pPr>
        <w:spacing w:after="0"/>
      </w:pPr>
      <w:r>
        <w:t xml:space="preserve">After this step, we will implement </w:t>
      </w:r>
      <w:r w:rsidR="007E36B2">
        <w:t xml:space="preserve">a series of more specific </w:t>
      </w:r>
      <w:r>
        <w:t xml:space="preserve">flags </w:t>
      </w:r>
      <w:r w:rsidR="007E36B2">
        <w:t xml:space="preserve">(beyond ICD codes) </w:t>
      </w:r>
      <w:r>
        <w:t xml:space="preserve">to pull/calculate additional indicators for each </w:t>
      </w:r>
      <w:commentRangeStart w:id="3"/>
      <w:commentRangeStart w:id="4"/>
      <w:r>
        <w:t>group</w:t>
      </w:r>
      <w:commentRangeEnd w:id="3"/>
      <w:r w:rsidR="006E7D71">
        <w:rPr>
          <w:rStyle w:val="CommentReference"/>
        </w:rPr>
        <w:commentReference w:id="3"/>
      </w:r>
      <w:commentRangeEnd w:id="4"/>
      <w:r w:rsidR="000317AE">
        <w:rPr>
          <w:rStyle w:val="CommentReference"/>
        </w:rPr>
        <w:commentReference w:id="4"/>
      </w:r>
      <w:r w:rsidR="007E36B2">
        <w:t>:</w:t>
      </w:r>
    </w:p>
    <w:p w14:paraId="280879E1" w14:textId="632AD288" w:rsidR="00790BB5" w:rsidRDefault="001B05EE" w:rsidP="004E2955">
      <w:pPr>
        <w:pStyle w:val="ListParagraph"/>
        <w:numPr>
          <w:ilvl w:val="0"/>
          <w:numId w:val="2"/>
        </w:numPr>
        <w:spacing w:after="0"/>
      </w:pPr>
      <w:r>
        <w:t>End stage liver disease (</w:t>
      </w:r>
      <w:r w:rsidR="00790BB5">
        <w:t>ESLD</w:t>
      </w:r>
      <w:r>
        <w:t>)</w:t>
      </w:r>
      <w:r w:rsidR="00790BB5">
        <w:t>:</w:t>
      </w:r>
    </w:p>
    <w:p w14:paraId="2D91962C" w14:textId="4DEAF53B" w:rsidR="003E4887" w:rsidRDefault="00790BB5" w:rsidP="004E2955">
      <w:pPr>
        <w:pStyle w:val="ListParagraph"/>
        <w:numPr>
          <w:ilvl w:val="1"/>
          <w:numId w:val="2"/>
        </w:numPr>
        <w:spacing w:after="0"/>
      </w:pPr>
      <w:r>
        <w:t xml:space="preserve">Lab results (Albumin, INR, Creatinine, Bilirubin, </w:t>
      </w:r>
      <w:r w:rsidR="00CD0A17">
        <w:t xml:space="preserve">and </w:t>
      </w:r>
      <w:r>
        <w:t>sodium</w:t>
      </w:r>
      <w:r w:rsidR="00CD0A17">
        <w:t>)</w:t>
      </w:r>
      <w:r w:rsidR="001B05EE">
        <w:t xml:space="preserve">. </w:t>
      </w:r>
      <w:r w:rsidR="00CD0A17">
        <w:t xml:space="preserve"> Find the latest set of labs that took place within 48 hours.</w:t>
      </w:r>
    </w:p>
    <w:p w14:paraId="57E69799" w14:textId="78D8BB2D" w:rsidR="00790BB5" w:rsidRDefault="00790BB5" w:rsidP="004E2955">
      <w:pPr>
        <w:pStyle w:val="ListParagraph"/>
        <w:numPr>
          <w:ilvl w:val="1"/>
          <w:numId w:val="2"/>
        </w:numPr>
        <w:spacing w:after="0"/>
      </w:pPr>
      <w:r>
        <w:t>MELD</w:t>
      </w:r>
    </w:p>
    <w:p w14:paraId="4452A2B9" w14:textId="566146CF" w:rsidR="00790BB5" w:rsidRDefault="00790BB5" w:rsidP="004E2955">
      <w:pPr>
        <w:pStyle w:val="ListParagraph"/>
        <w:numPr>
          <w:ilvl w:val="1"/>
          <w:numId w:val="2"/>
        </w:numPr>
        <w:spacing w:after="0"/>
      </w:pPr>
      <w:r>
        <w:t xml:space="preserve">Dialysis (limited since </w:t>
      </w:r>
      <w:r w:rsidR="00927EC8">
        <w:t>outpatient episodes don’t</w:t>
      </w:r>
      <w:r>
        <w:t xml:space="preserve"> get recorded at UCLA*)</w:t>
      </w:r>
    </w:p>
    <w:p w14:paraId="6527BA58" w14:textId="04CDA1C7" w:rsidR="00790BB5" w:rsidRDefault="001B05EE" w:rsidP="004E2955">
      <w:pPr>
        <w:pStyle w:val="ListParagraph"/>
        <w:numPr>
          <w:ilvl w:val="0"/>
          <w:numId w:val="2"/>
        </w:numPr>
        <w:spacing w:after="0"/>
      </w:pPr>
      <w:r>
        <w:t>Heart failure (</w:t>
      </w:r>
      <w:r w:rsidR="00790BB5">
        <w:t>HF</w:t>
      </w:r>
      <w:r>
        <w:t>)</w:t>
      </w:r>
      <w:r w:rsidR="00790BB5">
        <w:t>:</w:t>
      </w:r>
    </w:p>
    <w:p w14:paraId="4024BD00" w14:textId="77777777" w:rsidR="00790BB5" w:rsidRDefault="00790BB5" w:rsidP="004E2955">
      <w:pPr>
        <w:pStyle w:val="ListParagraph"/>
        <w:numPr>
          <w:ilvl w:val="1"/>
          <w:numId w:val="2"/>
        </w:numPr>
        <w:spacing w:after="0"/>
      </w:pPr>
      <w:r>
        <w:t>LVEF results (separate file)</w:t>
      </w:r>
    </w:p>
    <w:p w14:paraId="5C738C94" w14:textId="5FC407F0" w:rsidR="00790BB5" w:rsidRDefault="00790BB5" w:rsidP="004E2955">
      <w:pPr>
        <w:pStyle w:val="ListParagraph"/>
        <w:numPr>
          <w:ilvl w:val="1"/>
          <w:numId w:val="2"/>
        </w:numPr>
        <w:spacing w:after="0"/>
      </w:pPr>
      <w:r>
        <w:t xml:space="preserve">Hospitalizations with </w:t>
      </w:r>
      <w:r w:rsidR="001B05EE">
        <w:t xml:space="preserve">a </w:t>
      </w:r>
      <w:r>
        <w:t>HF diagnosis in the last 12 months</w:t>
      </w:r>
    </w:p>
    <w:p w14:paraId="57E4F2F7" w14:textId="0FE543BF" w:rsidR="00790BB5" w:rsidRDefault="001B05EE" w:rsidP="004E2955">
      <w:pPr>
        <w:pStyle w:val="ListParagraph"/>
        <w:numPr>
          <w:ilvl w:val="0"/>
          <w:numId w:val="2"/>
        </w:numPr>
        <w:spacing w:after="0"/>
      </w:pPr>
      <w:r>
        <w:t>Chronic obstructive pulmonary disease (</w:t>
      </w:r>
      <w:r w:rsidR="00790BB5">
        <w:t>COPD</w:t>
      </w:r>
      <w:r>
        <w:t>)</w:t>
      </w:r>
      <w:r w:rsidR="00790BB5">
        <w:t>:</w:t>
      </w:r>
    </w:p>
    <w:p w14:paraId="0549C879" w14:textId="730154DE" w:rsidR="00790BB5" w:rsidRDefault="00790BB5" w:rsidP="004E2955">
      <w:pPr>
        <w:pStyle w:val="ListParagraph"/>
        <w:numPr>
          <w:ilvl w:val="1"/>
          <w:numId w:val="2"/>
        </w:numPr>
        <w:spacing w:after="0"/>
      </w:pPr>
      <w:r>
        <w:t>Hospitalizations with COPD diagnosis in the last 12 months</w:t>
      </w:r>
    </w:p>
    <w:p w14:paraId="1521B4FF" w14:textId="77777777" w:rsidR="007E36B2" w:rsidRDefault="007E36B2" w:rsidP="004E2955">
      <w:pPr>
        <w:spacing w:after="0"/>
      </w:pPr>
    </w:p>
    <w:p w14:paraId="7A9C7C28" w14:textId="3F1BCF97" w:rsidR="00790BB5" w:rsidRDefault="004D5D66" w:rsidP="004E2955">
      <w:pPr>
        <w:spacing w:after="0"/>
      </w:pPr>
      <w:r>
        <w:t>Within the section for each criteria, there is a statement to export counts and sample data for chart review.</w:t>
      </w:r>
      <w:r w:rsidR="00790BB5">
        <w:t xml:space="preserve">  </w:t>
      </w:r>
      <w:r w:rsidR="007E36B2">
        <w:t>A more detailed layout for each criteri</w:t>
      </w:r>
      <w:r w:rsidR="001B05EE">
        <w:t>on</w:t>
      </w:r>
      <w:r w:rsidR="007E36B2">
        <w:t xml:space="preserve"> can be seen </w:t>
      </w:r>
      <w:r w:rsidR="001B05EE">
        <w:t xml:space="preserve">in the </w:t>
      </w:r>
      <w:r w:rsidR="007E36B2">
        <w:t>Table.</w:t>
      </w:r>
    </w:p>
    <w:p w14:paraId="6053FF31" w14:textId="77777777" w:rsidR="004D5D66" w:rsidRDefault="004D5D66" w:rsidP="004E2955">
      <w:pPr>
        <w:spacing w:after="0"/>
      </w:pPr>
    </w:p>
    <w:p w14:paraId="1171F3F7" w14:textId="77777777" w:rsidR="00790BB5" w:rsidRPr="001B05EE" w:rsidRDefault="00790BB5" w:rsidP="004E2955">
      <w:pPr>
        <w:spacing w:after="0"/>
        <w:rPr>
          <w:rFonts w:cstheme="minorHAnsi"/>
          <w:b/>
          <w:bCs/>
        </w:rPr>
      </w:pPr>
      <w:r w:rsidRPr="001B05EE">
        <w:rPr>
          <w:rFonts w:cstheme="minorHAnsi"/>
          <w:b/>
          <w:bCs/>
        </w:rPr>
        <w:t>Specific instructions</w:t>
      </w:r>
    </w:p>
    <w:p w14:paraId="5BA8F331" w14:textId="77777777" w:rsidR="00790BB5" w:rsidRDefault="00790BB5" w:rsidP="004E2955">
      <w:pPr>
        <w:spacing w:after="0"/>
      </w:pPr>
      <w:r>
        <w:t xml:space="preserve">These are a few items that require special attention and/or customization: </w:t>
      </w:r>
    </w:p>
    <w:p w14:paraId="7B867BEF" w14:textId="67C0C88B" w:rsidR="00790BB5" w:rsidRDefault="00790BB5" w:rsidP="004E2955">
      <w:pPr>
        <w:pStyle w:val="ListParagraph"/>
        <w:numPr>
          <w:ilvl w:val="0"/>
          <w:numId w:val="3"/>
        </w:numPr>
        <w:spacing w:after="0"/>
      </w:pPr>
      <w:r>
        <w:t>The code is written to pull from the Clarity datamart</w:t>
      </w:r>
      <w:r w:rsidR="004D5D66">
        <w:t xml:space="preserve"> and it creates a series of temporary tables to store calculations and certain data used along the process</w:t>
      </w:r>
      <w:r w:rsidR="00A4136E">
        <w:t>. It’s compile</w:t>
      </w:r>
      <w:r w:rsidR="001B05EE">
        <w:t>d</w:t>
      </w:r>
      <w:r w:rsidR="00A4136E">
        <w:t xml:space="preserve"> into a full executable package that runs a series of </w:t>
      </w:r>
      <w:r w:rsidR="000317AE">
        <w:t xml:space="preserve">stored </w:t>
      </w:r>
      <w:r w:rsidR="00A4136E">
        <w:t>procedures to accomplish our goal.</w:t>
      </w:r>
    </w:p>
    <w:p w14:paraId="714D778F" w14:textId="77777777" w:rsidR="00790BB5" w:rsidRDefault="00623ECF" w:rsidP="004E2955">
      <w:pPr>
        <w:pStyle w:val="ListParagraph"/>
        <w:numPr>
          <w:ilvl w:val="0"/>
          <w:numId w:val="3"/>
        </w:numPr>
        <w:spacing w:after="0"/>
      </w:pPr>
      <w:r w:rsidRPr="00623ECF">
        <w:rPr>
          <w:b/>
        </w:rPr>
        <w:t xml:space="preserve">Step 1: </w:t>
      </w:r>
      <w:r w:rsidR="00790BB5">
        <w:t xml:space="preserve">A series of drivers are provided to </w:t>
      </w:r>
      <w:r w:rsidR="00680294">
        <w:t>standardize</w:t>
      </w:r>
      <w:r w:rsidR="00790BB5">
        <w:t xml:space="preserve"> the </w:t>
      </w:r>
      <w:r w:rsidR="00680294">
        <w:t>data pull</w:t>
      </w:r>
      <w:r w:rsidR="00790BB5">
        <w:t xml:space="preserve">. Diagnoses use ICD codes that are </w:t>
      </w:r>
      <w:r>
        <w:t>translated</w:t>
      </w:r>
      <w:r w:rsidR="00790BB5">
        <w:t xml:space="preserve"> into [dx_id] at each site. The labs use LOINC codes.</w:t>
      </w:r>
    </w:p>
    <w:p w14:paraId="43F08CFB" w14:textId="7612271D" w:rsidR="00790BB5" w:rsidRDefault="00623ECF" w:rsidP="004E2955">
      <w:pPr>
        <w:pStyle w:val="ListParagraph"/>
        <w:numPr>
          <w:ilvl w:val="0"/>
          <w:numId w:val="3"/>
        </w:numPr>
        <w:spacing w:after="0"/>
      </w:pPr>
      <w:r w:rsidRPr="00623ECF">
        <w:rPr>
          <w:b/>
        </w:rPr>
        <w:t xml:space="preserve">Step 2: </w:t>
      </w:r>
      <w:r w:rsidR="00790BB5">
        <w:t xml:space="preserve">The denominator </w:t>
      </w:r>
      <w:r w:rsidR="00CD21D9">
        <w:t>uses the Primary care department driver from step 1, and it’s defined as “</w:t>
      </w:r>
      <w:r w:rsidR="00CD21D9" w:rsidRPr="004E2955">
        <w:rPr>
          <w:i/>
        </w:rPr>
        <w:t>A patient was considered to participate in a primary care clinic if he or she (1) had a “primary care physician” listed in the EHR that was a health system physician (not necessarily a primary care physician), (2) during the prior 12 months attended two health system primary care office visits, and (3) was alive at the time of study initiation</w:t>
      </w:r>
      <w:r w:rsidR="00CD21D9" w:rsidRPr="00CD21D9">
        <w:t>.</w:t>
      </w:r>
      <w:r w:rsidR="00CD21D9">
        <w:t xml:space="preserve">” </w:t>
      </w:r>
      <w:r w:rsidR="00790BB5">
        <w:t>.</w:t>
      </w:r>
      <w:ins w:id="5" w:author="Wenger, Neil M.D." w:date="2020-06-11T15:39:00Z">
        <w:r w:rsidR="004E2955">
          <w:t>This can be replaced by another denominator specification.</w:t>
        </w:r>
      </w:ins>
    </w:p>
    <w:p w14:paraId="7E5D3F8A" w14:textId="42F35E29" w:rsidR="00951C64" w:rsidRDefault="00951C64" w:rsidP="004E2955">
      <w:pPr>
        <w:pStyle w:val="ListParagraph"/>
        <w:numPr>
          <w:ilvl w:val="1"/>
          <w:numId w:val="3"/>
        </w:numPr>
        <w:spacing w:after="0"/>
      </w:pPr>
      <w:r>
        <w:rPr>
          <w:b/>
        </w:rPr>
        <w:lastRenderedPageBreak/>
        <w:t>Death function:</w:t>
      </w:r>
      <w:r>
        <w:t xml:space="preserve"> At UCLA we use a death function to accurately capture the patient’s status. This function is included as a support file [</w:t>
      </w:r>
      <w:r w:rsidRPr="00951C64">
        <w:rPr>
          <w:i/>
        </w:rPr>
        <w:t>XDR_WALLING_DEATH_UCLA.sql</w:t>
      </w:r>
      <w:r>
        <w:t>] but if you have your own method to make this assessment, feel free to use it instead.</w:t>
      </w:r>
    </w:p>
    <w:p w14:paraId="5A5B807A" w14:textId="77777777" w:rsidR="00790BB5" w:rsidRDefault="00623ECF" w:rsidP="004E2955">
      <w:pPr>
        <w:pStyle w:val="ListParagraph"/>
        <w:numPr>
          <w:ilvl w:val="0"/>
          <w:numId w:val="3"/>
        </w:numPr>
        <w:spacing w:after="0"/>
      </w:pPr>
      <w:r w:rsidRPr="00623ECF">
        <w:rPr>
          <w:b/>
        </w:rPr>
        <w:t>Step 3:</w:t>
      </w:r>
      <w:r>
        <w:t xml:space="preserve"> </w:t>
      </w:r>
      <w:r w:rsidR="00790BB5">
        <w:t>The problem list has no time restriction and pulls all “active” records</w:t>
      </w:r>
    </w:p>
    <w:p w14:paraId="035C9F2B" w14:textId="77777777" w:rsidR="00790BB5" w:rsidRDefault="00623ECF" w:rsidP="004E2955">
      <w:pPr>
        <w:pStyle w:val="ListParagraph"/>
        <w:numPr>
          <w:ilvl w:val="0"/>
          <w:numId w:val="3"/>
        </w:numPr>
        <w:spacing w:after="0"/>
      </w:pPr>
      <w:r w:rsidRPr="00623ECF">
        <w:rPr>
          <w:b/>
        </w:rPr>
        <w:t>Step 4:</w:t>
      </w:r>
      <w:r>
        <w:t xml:space="preserve"> </w:t>
      </w:r>
      <w:r w:rsidR="00790BB5">
        <w:t xml:space="preserve">The encounter diagnoses are extracted from </w:t>
      </w:r>
      <w:r w:rsidR="00680294">
        <w:t>“</w:t>
      </w:r>
      <w:r w:rsidR="00790BB5">
        <w:t>Office visit</w:t>
      </w:r>
      <w:r w:rsidR="00680294">
        <w:t>”</w:t>
      </w:r>
      <w:r w:rsidR="00790BB5">
        <w:t xml:space="preserve"> encounters only and with a time limit of three years</w:t>
      </w:r>
      <w:r w:rsidR="00951C64">
        <w:t>.</w:t>
      </w:r>
    </w:p>
    <w:p w14:paraId="6BDE9870" w14:textId="4E7958A7" w:rsidR="00951C64" w:rsidRDefault="00623ECF" w:rsidP="004E2955">
      <w:pPr>
        <w:pStyle w:val="ListParagraph"/>
        <w:numPr>
          <w:ilvl w:val="0"/>
          <w:numId w:val="3"/>
        </w:numPr>
        <w:spacing w:after="0"/>
      </w:pPr>
      <w:r w:rsidRPr="00623ECF">
        <w:rPr>
          <w:b/>
        </w:rPr>
        <w:t xml:space="preserve">Step </w:t>
      </w:r>
      <w:r w:rsidR="00CD21D9">
        <w:rPr>
          <w:b/>
        </w:rPr>
        <w:t>5</w:t>
      </w:r>
      <w:r w:rsidRPr="00623ECF">
        <w:rPr>
          <w:b/>
        </w:rPr>
        <w:t>: ESLD.</w:t>
      </w:r>
      <w:r>
        <w:t xml:space="preserve"> It pulls a series of labs based on the driver from step 1. </w:t>
      </w:r>
    </w:p>
    <w:p w14:paraId="558AE64A" w14:textId="77777777" w:rsidR="00951C64" w:rsidRPr="00951C64" w:rsidRDefault="00623ECF" w:rsidP="004E2955">
      <w:pPr>
        <w:pStyle w:val="ListParagraph"/>
        <w:numPr>
          <w:ilvl w:val="1"/>
          <w:numId w:val="3"/>
        </w:numPr>
        <w:spacing w:after="0"/>
      </w:pPr>
      <w:r>
        <w:t xml:space="preserve">The </w:t>
      </w:r>
      <w:r w:rsidR="00951C64">
        <w:t>[</w:t>
      </w:r>
      <w:r w:rsidRPr="00951C64">
        <w:rPr>
          <w:b/>
        </w:rPr>
        <w:t>ord_value</w:t>
      </w:r>
      <w:r w:rsidR="00951C64">
        <w:t>]</w:t>
      </w:r>
      <w:r>
        <w:t xml:space="preserve"> is harmonized into [</w:t>
      </w:r>
      <w:r w:rsidRPr="00623ECF">
        <w:t>harm_num_val</w:t>
      </w:r>
      <w:r>
        <w:t xml:space="preserve">] to optimize the calculations and avoid errors. </w:t>
      </w:r>
      <w:r w:rsidR="00951C64">
        <w:t>The variable [</w:t>
      </w:r>
      <w:r w:rsidR="00951C64" w:rsidRPr="00951C64">
        <w:rPr>
          <w:b/>
        </w:rPr>
        <w:t>order_type</w:t>
      </w:r>
      <w:r w:rsidR="00951C64" w:rsidRPr="00951C64">
        <w:t>_c</w:t>
      </w:r>
      <w:r w:rsidR="00951C64">
        <w:t>]</w:t>
      </w:r>
      <w:r w:rsidR="00951C64" w:rsidRPr="00951C64">
        <w:t xml:space="preserve"> = 7</w:t>
      </w:r>
      <w:r w:rsidR="00951C64">
        <w:t xml:space="preserve"> refers to “labs” at UCLA. Check the equivalent value at your site.</w:t>
      </w:r>
    </w:p>
    <w:p w14:paraId="4CB18A69" w14:textId="77777777" w:rsidR="00623ECF" w:rsidRDefault="00951C64" w:rsidP="004E2955">
      <w:pPr>
        <w:pStyle w:val="ListParagraph"/>
        <w:numPr>
          <w:ilvl w:val="1"/>
          <w:numId w:val="3"/>
        </w:numPr>
        <w:spacing w:after="0"/>
      </w:pPr>
      <w:r w:rsidRPr="00951C64">
        <w:rPr>
          <w:b/>
        </w:rPr>
        <w:t>MELD</w:t>
      </w:r>
      <w:r>
        <w:t xml:space="preserve">: </w:t>
      </w:r>
      <w:r w:rsidR="00623ECF">
        <w:t>Additionally, the code builds a MELD score for each patient. The dialysis component doesn’t find many records because this procedure is done outside UCLA</w:t>
      </w:r>
      <w:r w:rsidR="00680294">
        <w:t>,</w:t>
      </w:r>
      <w:r w:rsidR="00623ECF">
        <w:t xml:space="preserve"> but maybe other sites have this information in their EMR.</w:t>
      </w:r>
      <w:r w:rsidR="00680294">
        <w:t xml:space="preserve"> This is used within the MELD calculation to cap creatinine to 4.0 max.</w:t>
      </w:r>
    </w:p>
    <w:p w14:paraId="5217BCB4" w14:textId="384744BA" w:rsidR="00854405" w:rsidRPr="00854405" w:rsidRDefault="00854405" w:rsidP="004E2955">
      <w:pPr>
        <w:pStyle w:val="ListParagraph"/>
        <w:numPr>
          <w:ilvl w:val="1"/>
          <w:numId w:val="3"/>
        </w:numPr>
        <w:spacing w:after="0"/>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73AF2811" w14:textId="77777777" w:rsidR="00854405" w:rsidRDefault="00854405" w:rsidP="004E2955">
      <w:pPr>
        <w:pStyle w:val="ListParagraph"/>
        <w:numPr>
          <w:ilvl w:val="2"/>
          <w:numId w:val="3"/>
        </w:numPr>
        <w:spacing w:after="0"/>
      </w:pPr>
      <w:r w:rsidRPr="00854405">
        <w:t>PL cirrhosis + [hepatic decompensation (PL or Dx) or MELD &gt;18]</w:t>
      </w:r>
    </w:p>
    <w:p w14:paraId="21A11CD9" w14:textId="204ACCD2" w:rsidR="00951C64" w:rsidRDefault="00623ECF" w:rsidP="004E2955">
      <w:pPr>
        <w:pStyle w:val="ListParagraph"/>
        <w:numPr>
          <w:ilvl w:val="0"/>
          <w:numId w:val="3"/>
        </w:numPr>
        <w:spacing w:after="0"/>
        <w:rPr>
          <w:b/>
        </w:rPr>
      </w:pPr>
      <w:r w:rsidRPr="00623ECF">
        <w:rPr>
          <w:b/>
        </w:rPr>
        <w:t xml:space="preserve">Step </w:t>
      </w:r>
      <w:r w:rsidR="00CD21D9">
        <w:rPr>
          <w:b/>
        </w:rPr>
        <w:t>6</w:t>
      </w:r>
      <w:r w:rsidRPr="00623ECF">
        <w:rPr>
          <w:b/>
        </w:rPr>
        <w:t>: Advanced Cancer.</w:t>
      </w:r>
      <w:r>
        <w:rPr>
          <w:b/>
        </w:rPr>
        <w:t xml:space="preserve"> </w:t>
      </w:r>
    </w:p>
    <w:p w14:paraId="3CDC704C" w14:textId="77777777" w:rsidR="00951C64" w:rsidRPr="00951C64" w:rsidRDefault="00951C64" w:rsidP="004E2955">
      <w:pPr>
        <w:pStyle w:val="ListParagraph"/>
        <w:numPr>
          <w:ilvl w:val="1"/>
          <w:numId w:val="3"/>
        </w:numPr>
        <w:spacing w:after="0"/>
        <w:rPr>
          <w:b/>
        </w:rPr>
      </w:pPr>
      <w:r>
        <w:rPr>
          <w:b/>
        </w:rPr>
        <w:t xml:space="preserve">Oncology: </w:t>
      </w:r>
      <w:r w:rsidR="00623ECF">
        <w:t xml:space="preserve">The script pulls oncology encounters from the last two years based on department name. </w:t>
      </w:r>
    </w:p>
    <w:p w14:paraId="6FCCE7AD" w14:textId="5BC1DFA7" w:rsidR="00623ECF" w:rsidRPr="00951C64" w:rsidRDefault="00951C64" w:rsidP="004E2955">
      <w:pPr>
        <w:pStyle w:val="ListParagraph"/>
        <w:numPr>
          <w:ilvl w:val="1"/>
          <w:numId w:val="3"/>
        </w:numPr>
        <w:spacing w:after="0"/>
        <w:rPr>
          <w:b/>
        </w:rPr>
      </w:pPr>
      <w:r>
        <w:rPr>
          <w:b/>
        </w:rPr>
        <w:t>Chemo:</w:t>
      </w:r>
      <w:r>
        <w:t xml:space="preserve"> </w:t>
      </w:r>
      <w:r w:rsidR="00623ECF">
        <w:t>It also looks at chemotherapy treatment by pulling CPT codes (the codes are hardcoded into the script since the</w:t>
      </w:r>
      <w:r w:rsidR="00692C17">
        <w:t>re</w:t>
      </w:r>
      <w:r w:rsidR="00623ECF">
        <w:t xml:space="preserve"> are just a few of them), and </w:t>
      </w:r>
      <w:r w:rsidR="003E4887">
        <w:t>“</w:t>
      </w:r>
      <w:r w:rsidR="0011288C">
        <w:t>not historical me</w:t>
      </w:r>
      <w:r w:rsidR="00623ECF">
        <w:t>dication</w:t>
      </w:r>
      <w:r w:rsidR="0011288C">
        <w:t>s</w:t>
      </w:r>
      <w:r w:rsidR="003E4887">
        <w:t>”</w:t>
      </w:r>
      <w:r w:rsidR="00623ECF">
        <w:t xml:space="preserve"> where </w:t>
      </w:r>
      <w:r w:rsidR="003E4887">
        <w:t>med</w:t>
      </w:r>
      <w:r w:rsidR="00623ECF">
        <w:t xml:space="preserve"> name ‘%chemo%’</w:t>
      </w:r>
      <w:r w:rsidR="0011288C">
        <w:t>. It builds a timeframe for each of th</w:t>
      </w:r>
      <w:r w:rsidR="00692C17">
        <w:t>ese</w:t>
      </w:r>
      <w:r w:rsidR="0011288C">
        <w:t xml:space="preserve"> criteria</w:t>
      </w:r>
      <w:r w:rsidR="00680294">
        <w:t>,</w:t>
      </w:r>
      <w:r w:rsidR="0011288C">
        <w:t xml:space="preserve"> and </w:t>
      </w:r>
      <w:r w:rsidR="00680294">
        <w:t>applies</w:t>
      </w:r>
      <w:r w:rsidR="0011288C">
        <w:t xml:space="preserve"> them accordingly.</w:t>
      </w:r>
    </w:p>
    <w:p w14:paraId="22E0D069" w14:textId="4BE7E915" w:rsidR="00951C64" w:rsidRPr="00951C64" w:rsidRDefault="00951C64" w:rsidP="004E2955">
      <w:pPr>
        <w:pStyle w:val="ListParagraph"/>
        <w:numPr>
          <w:ilvl w:val="2"/>
          <w:numId w:val="3"/>
        </w:numPr>
        <w:spacing w:after="0"/>
      </w:pPr>
      <w:r w:rsidRPr="00951C64">
        <w:t xml:space="preserve">m.medication_id != 800001 is used to exclude </w:t>
      </w:r>
      <w:r>
        <w:t xml:space="preserve">med </w:t>
      </w:r>
      <w:r w:rsidRPr="00951C64">
        <w:t>dummy records in the UCLA system</w:t>
      </w:r>
      <w:r>
        <w:t>. Yours might be different.</w:t>
      </w:r>
    </w:p>
    <w:p w14:paraId="25A809AA" w14:textId="77777777" w:rsidR="00854405" w:rsidRPr="00854405" w:rsidRDefault="00854405" w:rsidP="004E2955">
      <w:pPr>
        <w:pStyle w:val="ListParagraph"/>
        <w:numPr>
          <w:ilvl w:val="1"/>
          <w:numId w:val="3"/>
        </w:numPr>
        <w:spacing w:after="0"/>
        <w:rPr>
          <w:u w:val="single"/>
        </w:rPr>
      </w:pPr>
      <w:r w:rsidRPr="00854405">
        <w:rPr>
          <w:u w:val="single"/>
        </w:rPr>
        <w:t>The two criteria are :</w:t>
      </w:r>
    </w:p>
    <w:p w14:paraId="3A87771B" w14:textId="77777777" w:rsidR="00854405" w:rsidRDefault="00854405" w:rsidP="004E2955">
      <w:pPr>
        <w:pStyle w:val="ListParagraph"/>
        <w:numPr>
          <w:ilvl w:val="2"/>
          <w:numId w:val="3"/>
        </w:numPr>
        <w:spacing w:after="0"/>
      </w:pPr>
      <w:r w:rsidRPr="00854405">
        <w:t>PL advanced cancer + oncolog</w:t>
      </w:r>
      <w:r>
        <w:t>y visit in the past 12 months</w:t>
      </w:r>
    </w:p>
    <w:p w14:paraId="79F1110F" w14:textId="77777777" w:rsidR="00854405" w:rsidRPr="00854405" w:rsidRDefault="00854405" w:rsidP="004E2955">
      <w:pPr>
        <w:pStyle w:val="ListParagraph"/>
        <w:numPr>
          <w:ilvl w:val="2"/>
          <w:numId w:val="3"/>
        </w:numPr>
        <w:spacing w:after="0"/>
      </w:pPr>
      <w:r w:rsidRPr="00854405">
        <w:t>Dx advanced cancer + chemotherapy in the past 2 years</w:t>
      </w:r>
    </w:p>
    <w:p w14:paraId="30286CE1" w14:textId="796E2694" w:rsidR="0011288C" w:rsidRDefault="0011288C" w:rsidP="004E2955">
      <w:pPr>
        <w:pStyle w:val="ListParagraph"/>
        <w:numPr>
          <w:ilvl w:val="0"/>
          <w:numId w:val="3"/>
        </w:numPr>
        <w:spacing w:after="0"/>
      </w:pPr>
      <w:r w:rsidRPr="0011288C">
        <w:rPr>
          <w:b/>
        </w:rPr>
        <w:t xml:space="preserve">Step </w:t>
      </w:r>
      <w:r w:rsidR="00CD21D9">
        <w:rPr>
          <w:b/>
        </w:rPr>
        <w:t>7</w:t>
      </w:r>
      <w:r w:rsidRPr="0011288C">
        <w:rPr>
          <w:b/>
        </w:rPr>
        <w:t>: HF.</w:t>
      </w:r>
      <w:r>
        <w:t xml:space="preserve"> This section pulls hospitalization from table [pat_enc_hsp] in the last 12 </w:t>
      </w:r>
      <w:r w:rsidR="00680294">
        <w:t>months</w:t>
      </w:r>
      <w:r>
        <w:t xml:space="preserve"> where there was a HF diagnosis (no need to quali</w:t>
      </w:r>
      <w:r w:rsidR="00692C17">
        <w:t>f</w:t>
      </w:r>
      <w:r>
        <w:t xml:space="preserve">y the code </w:t>
      </w:r>
      <w:r w:rsidR="00680294">
        <w:t>if the code was “</w:t>
      </w:r>
      <w:r>
        <w:t>primary</w:t>
      </w:r>
      <w:r w:rsidR="00680294">
        <w:t>”</w:t>
      </w:r>
      <w:r>
        <w:t xml:space="preserve">, </w:t>
      </w:r>
      <w:r w:rsidR="00680294">
        <w:t>“</w:t>
      </w:r>
      <w:r>
        <w:t>discharge</w:t>
      </w:r>
      <w:r w:rsidR="00680294">
        <w:t>”</w:t>
      </w:r>
      <w:r>
        <w:t>,</w:t>
      </w:r>
      <w:r w:rsidR="00680294">
        <w:t xml:space="preserve"> “POA”,</w:t>
      </w:r>
      <w:r>
        <w:t xml:space="preserve"> etc…)</w:t>
      </w:r>
    </w:p>
    <w:p w14:paraId="19E5B41B" w14:textId="06B63347" w:rsidR="0011288C" w:rsidRDefault="00790BB5" w:rsidP="004E2955">
      <w:pPr>
        <w:pStyle w:val="ListParagraph"/>
        <w:numPr>
          <w:ilvl w:val="1"/>
          <w:numId w:val="3"/>
        </w:numPr>
        <w:spacing w:after="0"/>
      </w:pPr>
      <w:r w:rsidRPr="00854405">
        <w:rPr>
          <w:b/>
        </w:rPr>
        <w:t xml:space="preserve">The ejection fraction </w:t>
      </w:r>
      <w:r w:rsidR="0011288C" w:rsidRPr="00854405">
        <w:rPr>
          <w:b/>
        </w:rPr>
        <w:t>extraction</w:t>
      </w:r>
      <w:r w:rsidR="0011288C">
        <w:t xml:space="preserve"> code is </w:t>
      </w:r>
      <w:r w:rsidR="00A4136E">
        <w:t xml:space="preserve">also </w:t>
      </w:r>
      <w:r w:rsidR="0011288C">
        <w:t>provided on an additional file. [</w:t>
      </w:r>
      <w:r w:rsidR="0011288C" w:rsidRPr="00951C64">
        <w:rPr>
          <w:i/>
        </w:rPr>
        <w:t>XDR_WALLING_LVEF_UCLA.sql</w:t>
      </w:r>
      <w:r w:rsidR="0011288C">
        <w:t>]</w:t>
      </w:r>
      <w:r w:rsidR="0077090F">
        <w:t>. The code looks for the lowest score in the last three years.</w:t>
      </w:r>
    </w:p>
    <w:p w14:paraId="1C3B2469" w14:textId="77777777" w:rsidR="00854405" w:rsidRPr="00854405" w:rsidRDefault="00854405" w:rsidP="004E2955">
      <w:pPr>
        <w:pStyle w:val="ListParagraph"/>
        <w:numPr>
          <w:ilvl w:val="1"/>
          <w:numId w:val="3"/>
        </w:numPr>
        <w:shd w:val="clear" w:color="auto" w:fill="FFFFFF"/>
        <w:spacing w:after="0"/>
        <w:rPr>
          <w:rFonts w:ascii="Calibri" w:hAnsi="Calibri"/>
          <w:color w:val="212121"/>
          <w:u w:val="single"/>
        </w:rPr>
      </w:pPr>
      <w:r w:rsidRPr="00854405">
        <w:rPr>
          <w:u w:val="single"/>
        </w:rPr>
        <w:t>The two criteria are :</w:t>
      </w:r>
    </w:p>
    <w:p w14:paraId="23F09741" w14:textId="77777777" w:rsidR="00854405" w:rsidRPr="00854405" w:rsidRDefault="00854405" w:rsidP="004E2955">
      <w:pPr>
        <w:pStyle w:val="ListParagraph"/>
        <w:numPr>
          <w:ilvl w:val="2"/>
          <w:numId w:val="3"/>
        </w:numPr>
        <w:shd w:val="clear" w:color="auto" w:fill="FFFFFF"/>
        <w:spacing w:after="0"/>
        <w:rPr>
          <w:rFonts w:ascii="Calibri" w:hAnsi="Calibri"/>
          <w:color w:val="212121"/>
        </w:rPr>
      </w:pPr>
      <w:r w:rsidRPr="00854405">
        <w:rPr>
          <w:rFonts w:ascii="Calibri" w:hAnsi="Calibri"/>
          <w:color w:val="212121"/>
        </w:rPr>
        <w:t>PL or Dx for HF and any EF &lt; 31% </w:t>
      </w:r>
      <w:r w:rsidRPr="00854405">
        <w:rPr>
          <w:rFonts w:ascii="Calibri" w:hAnsi="Calibri"/>
          <w:color w:val="212121"/>
          <w:u w:val="single"/>
        </w:rPr>
        <w:t>OR</w:t>
      </w:r>
    </w:p>
    <w:p w14:paraId="5FE75A8C" w14:textId="77777777" w:rsidR="00854405" w:rsidRDefault="00854405" w:rsidP="004E2955">
      <w:pPr>
        <w:pStyle w:val="ListParagraph"/>
        <w:numPr>
          <w:ilvl w:val="2"/>
          <w:numId w:val="3"/>
        </w:numPr>
        <w:shd w:val="clear" w:color="auto" w:fill="FFFFFF"/>
        <w:spacing w:after="0"/>
      </w:pPr>
      <w:r w:rsidRPr="00854405">
        <w:rPr>
          <w:rFonts w:ascii="Calibri" w:hAnsi="Calibri"/>
          <w:color w:val="212121"/>
        </w:rPr>
        <w:t>PL and 1 admission with a HF dx (not necessarily principal)</w:t>
      </w:r>
    </w:p>
    <w:p w14:paraId="4989A711" w14:textId="11CB0124" w:rsidR="0011288C" w:rsidRDefault="0011288C" w:rsidP="004E2955">
      <w:pPr>
        <w:pStyle w:val="ListParagraph"/>
        <w:numPr>
          <w:ilvl w:val="0"/>
          <w:numId w:val="3"/>
        </w:numPr>
        <w:spacing w:after="0"/>
      </w:pPr>
      <w:r w:rsidRPr="0011288C">
        <w:rPr>
          <w:b/>
        </w:rPr>
        <w:t xml:space="preserve">Step </w:t>
      </w:r>
      <w:r w:rsidR="00CD21D9">
        <w:rPr>
          <w:b/>
        </w:rPr>
        <w:t>8</w:t>
      </w:r>
      <w:r w:rsidRPr="0011288C">
        <w:rPr>
          <w:b/>
        </w:rPr>
        <w:t xml:space="preserve">: COPD. </w:t>
      </w:r>
      <w:r>
        <w:t xml:space="preserve"> This section pulls hospitalization from table [pat_enc_hsp] in the last 12 months, where there was a COPD diagnosis (</w:t>
      </w:r>
      <w:r w:rsidR="00680294">
        <w:t>again, no need to qualify the codes)</w:t>
      </w:r>
      <w:r>
        <w:t xml:space="preserve">. </w:t>
      </w:r>
    </w:p>
    <w:p w14:paraId="40DB1AD5" w14:textId="77777777" w:rsidR="0011288C" w:rsidRDefault="0011288C" w:rsidP="004E2955">
      <w:pPr>
        <w:pStyle w:val="ListParagraph"/>
        <w:numPr>
          <w:ilvl w:val="1"/>
          <w:numId w:val="3"/>
        </w:numPr>
        <w:spacing w:after="0"/>
      </w:pPr>
      <w:r>
        <w:rPr>
          <w:b/>
        </w:rPr>
        <w:t xml:space="preserve">The Supplemental oxygen </w:t>
      </w:r>
      <w:r>
        <w:t xml:space="preserve">element, relevant to the criteria, is being calculated on the problem list and encounter diagnosis section </w:t>
      </w:r>
      <w:r w:rsidR="00680294">
        <w:t>and labeled “COPD_SPO2”</w:t>
      </w:r>
      <w:r>
        <w:t>.</w:t>
      </w:r>
    </w:p>
    <w:p w14:paraId="30A1272F" w14:textId="7DEF27F6" w:rsidR="00854405" w:rsidRPr="00854405" w:rsidRDefault="00854405" w:rsidP="004E2955">
      <w:pPr>
        <w:pStyle w:val="ListParagraph"/>
        <w:numPr>
          <w:ilvl w:val="1"/>
          <w:numId w:val="3"/>
        </w:numPr>
        <w:spacing w:after="0"/>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31690CB1" w14:textId="6BBDF168" w:rsidR="00854405" w:rsidRPr="00E84424" w:rsidRDefault="00854405" w:rsidP="004E2955">
      <w:pPr>
        <w:pStyle w:val="ListParagraph"/>
        <w:numPr>
          <w:ilvl w:val="2"/>
          <w:numId w:val="3"/>
        </w:numPr>
        <w:spacing w:after="0"/>
      </w:pPr>
      <w:r w:rsidRPr="00854405">
        <w:rPr>
          <w:rFonts w:ascii="Calibri" w:hAnsi="Calibri"/>
          <w:color w:val="212121"/>
          <w:shd w:val="clear" w:color="auto" w:fill="FFFFFF"/>
        </w:rPr>
        <w:t>PL COPD + [(V or Z code) OR 1 admission with a COPD dx (not necessarily principal)]</w:t>
      </w:r>
    </w:p>
    <w:p w14:paraId="70E304C9" w14:textId="393D050D" w:rsidR="00A4136E" w:rsidRPr="00E84424" w:rsidRDefault="00A4136E" w:rsidP="004E2955">
      <w:pPr>
        <w:pStyle w:val="ListParagraph"/>
        <w:numPr>
          <w:ilvl w:val="0"/>
          <w:numId w:val="3"/>
        </w:numPr>
        <w:spacing w:after="0"/>
      </w:pPr>
      <w:r w:rsidRPr="00E84424">
        <w:rPr>
          <w:rFonts w:ascii="Calibri" w:hAnsi="Calibri"/>
          <w:b/>
          <w:color w:val="212121"/>
          <w:shd w:val="clear" w:color="auto" w:fill="FFFFFF"/>
        </w:rPr>
        <w:t xml:space="preserve">Step </w:t>
      </w:r>
      <w:r w:rsidR="00CD21D9">
        <w:rPr>
          <w:rFonts w:ascii="Calibri" w:hAnsi="Calibri"/>
          <w:b/>
          <w:color w:val="212121"/>
          <w:shd w:val="clear" w:color="auto" w:fill="FFFFFF"/>
        </w:rPr>
        <w:t>9</w:t>
      </w:r>
      <w:r w:rsidRPr="00E84424">
        <w:rPr>
          <w:rFonts w:ascii="Calibri" w:hAnsi="Calibri"/>
          <w:b/>
          <w:color w:val="212121"/>
          <w:shd w:val="clear" w:color="auto" w:fill="FFFFFF"/>
        </w:rPr>
        <w:t>:</w:t>
      </w:r>
      <w:r>
        <w:rPr>
          <w:rFonts w:ascii="Calibri" w:hAnsi="Calibri"/>
          <w:color w:val="212121"/>
          <w:shd w:val="clear" w:color="auto" w:fill="FFFFFF"/>
        </w:rPr>
        <w:t xml:space="preserve"> Age criteri</w:t>
      </w:r>
      <w:r w:rsidR="00B1343E">
        <w:rPr>
          <w:rFonts w:ascii="Calibri" w:hAnsi="Calibri"/>
          <w:color w:val="212121"/>
          <w:shd w:val="clear" w:color="auto" w:fill="FFFFFF"/>
        </w:rPr>
        <w:t>on</w:t>
      </w:r>
      <w:r>
        <w:rPr>
          <w:rFonts w:ascii="Calibri" w:hAnsi="Calibri"/>
          <w:color w:val="212121"/>
          <w:shd w:val="clear" w:color="auto" w:fill="FFFFFF"/>
        </w:rPr>
        <w:t>. Use the patient’s age and problem list flags to identify this group.</w:t>
      </w:r>
    </w:p>
    <w:p w14:paraId="270CE2AD" w14:textId="74F7856F" w:rsidR="00A4136E" w:rsidRPr="004E2955" w:rsidRDefault="00A4136E" w:rsidP="004E2955">
      <w:pPr>
        <w:pStyle w:val="ListParagraph"/>
        <w:numPr>
          <w:ilvl w:val="0"/>
          <w:numId w:val="3"/>
        </w:numPr>
        <w:spacing w:after="0"/>
      </w:pPr>
      <w:r w:rsidRPr="00E84424">
        <w:rPr>
          <w:rFonts w:ascii="Calibri" w:hAnsi="Calibri"/>
          <w:b/>
          <w:color w:val="212121"/>
          <w:shd w:val="clear" w:color="auto" w:fill="FFFFFF"/>
        </w:rPr>
        <w:t>Step 1</w:t>
      </w:r>
      <w:r w:rsidR="00CD21D9">
        <w:rPr>
          <w:rFonts w:ascii="Calibri" w:hAnsi="Calibri"/>
          <w:b/>
          <w:color w:val="212121"/>
          <w:shd w:val="clear" w:color="auto" w:fill="FFFFFF"/>
        </w:rPr>
        <w:t>0</w:t>
      </w:r>
      <w:r w:rsidRPr="00E84424">
        <w:rPr>
          <w:rFonts w:ascii="Calibri" w:hAnsi="Calibri"/>
          <w:b/>
          <w:color w:val="212121"/>
          <w:shd w:val="clear" w:color="auto" w:fill="FFFFFF"/>
        </w:rPr>
        <w:t xml:space="preserve">: </w:t>
      </w:r>
      <w:r w:rsidR="009D38C9" w:rsidRPr="00E84424">
        <w:rPr>
          <w:rFonts w:ascii="Calibri" w:hAnsi="Calibri"/>
          <w:b/>
          <w:color w:val="212121"/>
          <w:shd w:val="clear" w:color="auto" w:fill="FFFFFF"/>
        </w:rPr>
        <w:t xml:space="preserve">Create numerator. </w:t>
      </w:r>
      <w:r>
        <w:rPr>
          <w:rFonts w:ascii="Calibri" w:hAnsi="Calibri"/>
          <w:color w:val="212121"/>
          <w:shd w:val="clear" w:color="auto" w:fill="FFFFFF"/>
        </w:rPr>
        <w:t xml:space="preserve">Consolidate final group </w:t>
      </w:r>
      <w:r w:rsidR="009D38C9">
        <w:rPr>
          <w:rFonts w:ascii="Calibri" w:hAnsi="Calibri"/>
          <w:color w:val="212121"/>
          <w:shd w:val="clear" w:color="auto" w:fill="FFFFFF"/>
        </w:rPr>
        <w:t>of selected patients by merging all criteria elements accordingly.</w:t>
      </w:r>
    </w:p>
    <w:p w14:paraId="03C8EB4A" w14:textId="2EE01953" w:rsidR="00CD21D9" w:rsidRDefault="00CD21D9" w:rsidP="004E2955">
      <w:pPr>
        <w:pStyle w:val="ListParagraph"/>
        <w:numPr>
          <w:ilvl w:val="0"/>
          <w:numId w:val="3"/>
        </w:numPr>
        <w:spacing w:after="0"/>
      </w:pPr>
      <w:r w:rsidRPr="00623ECF">
        <w:rPr>
          <w:b/>
        </w:rPr>
        <w:t xml:space="preserve">Step </w:t>
      </w:r>
      <w:r>
        <w:rPr>
          <w:b/>
        </w:rPr>
        <w:t>11</w:t>
      </w:r>
      <w:ins w:id="6" w:author="Wenger, Neil M.D." w:date="2020-06-11T15:40:00Z">
        <w:r w:rsidR="004E2955">
          <w:rPr>
            <w:b/>
          </w:rPr>
          <w:t xml:space="preserve"> </w:t>
        </w:r>
      </w:ins>
      <w:r>
        <w:rPr>
          <w:b/>
        </w:rPr>
        <w:t>(optional)</w:t>
      </w:r>
      <w:r w:rsidRPr="00623ECF">
        <w:rPr>
          <w:b/>
        </w:rPr>
        <w:t>:</w:t>
      </w:r>
      <w:r>
        <w:t xml:space="preserve"> </w:t>
      </w:r>
      <w:r w:rsidR="004E2955" w:rsidRPr="004E2955">
        <w:rPr>
          <w:b/>
        </w:rPr>
        <w:t>Advance directive and P</w:t>
      </w:r>
      <w:r w:rsidRPr="004E2955">
        <w:rPr>
          <w:b/>
        </w:rPr>
        <w:t>OLST</w:t>
      </w:r>
      <w:r w:rsidR="004E2955" w:rsidRPr="004E2955">
        <w:rPr>
          <w:b/>
        </w:rPr>
        <w:t xml:space="preserve">. </w:t>
      </w:r>
      <w:r w:rsidR="004E2955">
        <w:t>T</w:t>
      </w:r>
      <w:r>
        <w:t>he script walks through the process of creating a [doc_type] driver lists from the [</w:t>
      </w:r>
      <w:r w:rsidRPr="00623ECF">
        <w:t>ZC_DOC_INFO_TYPE</w:t>
      </w:r>
      <w:r>
        <w:t>] table, which is specific for each site, and uses it to pull scanned documents. There are some new conditions added to exclude “deleted” and “expired” records.</w:t>
      </w:r>
      <w:r w:rsidDel="0077090F">
        <w:t xml:space="preserve"> </w:t>
      </w:r>
    </w:p>
    <w:p w14:paraId="106EC003" w14:textId="77777777" w:rsidR="00CD21D9" w:rsidRPr="00854405" w:rsidRDefault="00CD21D9" w:rsidP="004E2955">
      <w:pPr>
        <w:spacing w:after="0"/>
      </w:pPr>
    </w:p>
    <w:p w14:paraId="1DD4044E" w14:textId="77777777" w:rsidR="00854405" w:rsidRDefault="00854405" w:rsidP="004E2955">
      <w:pPr>
        <w:spacing w:after="0"/>
      </w:pPr>
    </w:p>
    <w:p w14:paraId="69B5E273" w14:textId="1306C68F" w:rsidR="00790BB5" w:rsidRDefault="00B1343E" w:rsidP="004E2955">
      <w:pPr>
        <w:spacing w:after="0"/>
      </w:pPr>
      <w:r>
        <w:rPr>
          <w:rFonts w:cstheme="minorHAnsi"/>
          <w:b/>
          <w:bCs/>
        </w:rPr>
        <w:t>Ad</w:t>
      </w:r>
      <w:r w:rsidR="00790BB5" w:rsidRPr="00B1343E">
        <w:rPr>
          <w:rFonts w:cstheme="minorHAnsi"/>
          <w:b/>
          <w:bCs/>
        </w:rPr>
        <w:t xml:space="preserve">ditional </w:t>
      </w:r>
      <w:r w:rsidR="008E4083" w:rsidRPr="00B1343E">
        <w:rPr>
          <w:rFonts w:cstheme="minorHAnsi"/>
          <w:b/>
          <w:bCs/>
        </w:rPr>
        <w:t xml:space="preserve">script </w:t>
      </w:r>
      <w:r w:rsidR="00790BB5" w:rsidRPr="00B1343E">
        <w:rPr>
          <w:rFonts w:cstheme="minorHAnsi"/>
          <w:b/>
          <w:bCs/>
        </w:rPr>
        <w:t>materials</w:t>
      </w:r>
    </w:p>
    <w:p w14:paraId="01BD45E0" w14:textId="6DE52603" w:rsidR="00790BB5" w:rsidRDefault="00790BB5" w:rsidP="004E2955">
      <w:pPr>
        <w:spacing w:after="0"/>
      </w:pPr>
      <w:r>
        <w:t>Additional list of files provided (drivers and such)</w:t>
      </w:r>
    </w:p>
    <w:p w14:paraId="0AAB72FD" w14:textId="77777777" w:rsidR="008E4083" w:rsidRPr="008E4083" w:rsidRDefault="008E4083" w:rsidP="004E2955">
      <w:pPr>
        <w:numPr>
          <w:ilvl w:val="0"/>
          <w:numId w:val="1"/>
        </w:numPr>
        <w:spacing w:after="0" w:line="240" w:lineRule="auto"/>
        <w:rPr>
          <w:rFonts w:eastAsia="Times New Roman" w:cs="Times New Roman"/>
          <w:color w:val="000000"/>
        </w:rPr>
      </w:pPr>
      <w:r w:rsidRPr="008E4083">
        <w:rPr>
          <w:rFonts w:eastAsia="Times New Roman" w:cs="Times New Roman"/>
          <w:b/>
          <w:bCs/>
          <w:color w:val="000000"/>
        </w:rPr>
        <w:t>XDR_WALLING_LVEF_UCLA.sql:</w:t>
      </w:r>
      <w:r w:rsidRPr="008E4083">
        <w:rPr>
          <w:rFonts w:eastAsia="Times New Roman" w:cs="Times New Roman"/>
          <w:color w:val="000000"/>
        </w:rPr>
        <w:t> code to extract and calculate ejection fraction results.</w:t>
      </w:r>
    </w:p>
    <w:p w14:paraId="6E6701C4" w14:textId="77777777" w:rsidR="008E4083" w:rsidRPr="008E4083" w:rsidRDefault="008E4083" w:rsidP="004E2955">
      <w:pPr>
        <w:numPr>
          <w:ilvl w:val="0"/>
          <w:numId w:val="1"/>
        </w:numPr>
        <w:spacing w:after="0" w:line="240" w:lineRule="auto"/>
        <w:rPr>
          <w:rFonts w:eastAsia="Times New Roman" w:cs="Times New Roman"/>
          <w:color w:val="000000"/>
        </w:rPr>
      </w:pPr>
      <w:r w:rsidRPr="008E4083">
        <w:rPr>
          <w:rFonts w:eastAsia="Times New Roman" w:cs="Times New Roman"/>
          <w:b/>
          <w:bCs/>
          <w:color w:val="000000"/>
        </w:rPr>
        <w:t>XDR_WALLING_DEATH_UCLA.sql:</w:t>
      </w:r>
      <w:r w:rsidRPr="008E4083">
        <w:rPr>
          <w:rFonts w:eastAsia="Times New Roman" w:cs="Times New Roman"/>
          <w:color w:val="000000"/>
        </w:rPr>
        <w:t> Death SQL function at UCLA</w:t>
      </w:r>
    </w:p>
    <w:p w14:paraId="00BBA7D8" w14:textId="56C6D8A0" w:rsidR="008E4083" w:rsidRPr="008E4083" w:rsidRDefault="008E4083" w:rsidP="004E2955">
      <w:pPr>
        <w:numPr>
          <w:ilvl w:val="0"/>
          <w:numId w:val="1"/>
        </w:numPr>
        <w:spacing w:after="0" w:line="240" w:lineRule="auto"/>
        <w:rPr>
          <w:rFonts w:eastAsia="Times New Roman" w:cs="Times New Roman"/>
          <w:color w:val="000000"/>
        </w:rPr>
      </w:pPr>
      <w:r w:rsidRPr="008E4083">
        <w:rPr>
          <w:rFonts w:eastAsia="Times New Roman" w:cs="Times New Roman"/>
          <w:b/>
          <w:bCs/>
          <w:color w:val="000000"/>
        </w:rPr>
        <w:t>XDR_WALLING_DX_LOOKUP_TEMP.csv:</w:t>
      </w:r>
      <w:r w:rsidRPr="008E4083">
        <w:rPr>
          <w:rFonts w:eastAsia="Times New Roman" w:cs="Times New Roman"/>
          <w:color w:val="000000"/>
        </w:rPr>
        <w:t> reference codes to use when pulling diagnos</w:t>
      </w:r>
      <w:r w:rsidR="00B1343E">
        <w:rPr>
          <w:rFonts w:eastAsia="Times New Roman" w:cs="Times New Roman"/>
          <w:color w:val="000000"/>
        </w:rPr>
        <w:t>i</w:t>
      </w:r>
      <w:r w:rsidRPr="008E4083">
        <w:rPr>
          <w:rFonts w:eastAsia="Times New Roman" w:cs="Times New Roman"/>
          <w:color w:val="000000"/>
        </w:rPr>
        <w:t>s codes.</w:t>
      </w:r>
    </w:p>
    <w:p w14:paraId="62081CA1" w14:textId="26EBA63C" w:rsidR="008E4083" w:rsidRPr="00347F03" w:rsidRDefault="008E4083" w:rsidP="004E2955">
      <w:pPr>
        <w:pStyle w:val="ListParagraph"/>
        <w:numPr>
          <w:ilvl w:val="0"/>
          <w:numId w:val="1"/>
        </w:numPr>
        <w:spacing w:after="0"/>
        <w:rPr>
          <w:rStyle w:val="Heading1Char"/>
          <w:rFonts w:asciiTheme="minorHAnsi" w:eastAsiaTheme="minorHAnsi" w:hAnsiTheme="minorHAnsi" w:cstheme="minorBidi"/>
          <w:color w:val="auto"/>
          <w:sz w:val="22"/>
          <w:szCs w:val="22"/>
        </w:rPr>
      </w:pPr>
      <w:r w:rsidRPr="008E4083">
        <w:rPr>
          <w:rFonts w:eastAsia="Times New Roman" w:cs="Times New Roman"/>
          <w:b/>
          <w:bCs/>
          <w:color w:val="000000"/>
        </w:rPr>
        <w:t>XDR_WALLING_LAB_DRV.csv:</w:t>
      </w:r>
      <w:r w:rsidRPr="008E4083">
        <w:rPr>
          <w:rFonts w:eastAsia="Times New Roman" w:cs="Times New Roman"/>
          <w:color w:val="000000"/>
        </w:rPr>
        <w:t> reference codes to use when pulling labs.</w:t>
      </w:r>
      <w:r w:rsidRPr="00347F03">
        <w:rPr>
          <w:rStyle w:val="Heading1Char"/>
          <w:rFonts w:asciiTheme="minorHAnsi" w:eastAsiaTheme="minorHAnsi" w:hAnsiTheme="minorHAnsi" w:cstheme="minorBidi"/>
          <w:color w:val="auto"/>
          <w:sz w:val="22"/>
          <w:szCs w:val="22"/>
        </w:rPr>
        <w:t xml:space="preserve"> </w:t>
      </w:r>
    </w:p>
    <w:p w14:paraId="72AA2AF2" w14:textId="78F8BA7E" w:rsidR="00790BB5" w:rsidRPr="00B1343E" w:rsidRDefault="008E4083" w:rsidP="004E2955">
      <w:pPr>
        <w:spacing w:after="0"/>
        <w:rPr>
          <w:rFonts w:cstheme="minorHAnsi"/>
          <w:b/>
          <w:bCs/>
        </w:rPr>
      </w:pPr>
      <w:r w:rsidRPr="00B1343E">
        <w:rPr>
          <w:rFonts w:cstheme="minorHAnsi"/>
          <w:b/>
          <w:bCs/>
        </w:rPr>
        <w:t>Other materials</w:t>
      </w:r>
    </w:p>
    <w:p w14:paraId="1C32FB4E" w14:textId="6DDF6845" w:rsidR="008E4083" w:rsidRPr="008E4083" w:rsidRDefault="001C5360" w:rsidP="004E2955">
      <w:pPr>
        <w:numPr>
          <w:ilvl w:val="0"/>
          <w:numId w:val="4"/>
        </w:numPr>
        <w:spacing w:after="0" w:line="240" w:lineRule="auto"/>
        <w:rPr>
          <w:rFonts w:eastAsia="Times New Roman" w:cs="Times New Roman"/>
          <w:color w:val="000000"/>
        </w:rPr>
      </w:pPr>
      <w:r>
        <w:rPr>
          <w:rFonts w:eastAsia="Times New Roman" w:cs="Times New Roman"/>
          <w:b/>
          <w:bCs/>
          <w:color w:val="000000"/>
        </w:rPr>
        <w:t>Archive\</w:t>
      </w:r>
      <w:r w:rsidR="008E4083" w:rsidRPr="008E4083">
        <w:rPr>
          <w:rFonts w:eastAsia="Times New Roman" w:cs="Times New Roman"/>
          <w:b/>
          <w:bCs/>
          <w:color w:val="000000"/>
        </w:rPr>
        <w:t>UCLA_event_care_planning_code_Walling_08292018.sql</w:t>
      </w:r>
      <w:r w:rsidR="008E4083" w:rsidRPr="008E4083">
        <w:rPr>
          <w:rFonts w:eastAsia="Times New Roman" w:cs="Times New Roman"/>
          <w:color w:val="000000"/>
        </w:rPr>
        <w:t xml:space="preserve">: </w:t>
      </w:r>
      <w:r w:rsidR="00A4136E">
        <w:rPr>
          <w:rFonts w:eastAsia="Times New Roman" w:cs="Times New Roman"/>
          <w:color w:val="000000"/>
        </w:rPr>
        <w:t xml:space="preserve">original </w:t>
      </w:r>
      <w:r w:rsidR="008E4083" w:rsidRPr="008E4083">
        <w:rPr>
          <w:rFonts w:eastAsia="Times New Roman" w:cs="Times New Roman"/>
          <w:color w:val="000000"/>
        </w:rPr>
        <w:t>script to extract data from Clarity</w:t>
      </w:r>
    </w:p>
    <w:p w14:paraId="09E80CCE" w14:textId="5871F512" w:rsidR="008E4083" w:rsidRPr="008E4083" w:rsidRDefault="008E4083" w:rsidP="004E2955">
      <w:pPr>
        <w:numPr>
          <w:ilvl w:val="0"/>
          <w:numId w:val="4"/>
        </w:numPr>
        <w:spacing w:after="0" w:line="240" w:lineRule="auto"/>
        <w:rPr>
          <w:rFonts w:eastAsia="Times New Roman" w:cs="Times New Roman"/>
          <w:color w:val="000000"/>
        </w:rPr>
      </w:pPr>
      <w:r w:rsidRPr="008E4083">
        <w:rPr>
          <w:rFonts w:eastAsia="Times New Roman" w:cs="Times New Roman"/>
          <w:b/>
          <w:bCs/>
          <w:color w:val="000000"/>
        </w:rPr>
        <w:t>Data_dictionary.xlsx:</w:t>
      </w:r>
      <w:r w:rsidRPr="008E4083">
        <w:rPr>
          <w:rFonts w:eastAsia="Times New Roman" w:cs="Times New Roman"/>
          <w:color w:val="000000"/>
        </w:rPr>
        <w:t> Brief explanation of the different fields in the data</w:t>
      </w:r>
      <w:r w:rsidR="00B1343E">
        <w:rPr>
          <w:rFonts w:eastAsia="Times New Roman" w:cs="Times New Roman"/>
          <w:color w:val="000000"/>
        </w:rPr>
        <w:t xml:space="preserve"> </w:t>
      </w:r>
      <w:r w:rsidRPr="008E4083">
        <w:rPr>
          <w:rFonts w:eastAsia="Times New Roman" w:cs="Times New Roman"/>
          <w:color w:val="000000"/>
        </w:rPr>
        <w:t>abstraction document, and instructions on how to review the charts.</w:t>
      </w:r>
    </w:p>
    <w:p w14:paraId="263FEBFE" w14:textId="26D39027" w:rsidR="008E4083" w:rsidRPr="008E4083" w:rsidRDefault="008E4083" w:rsidP="004E2955">
      <w:pPr>
        <w:numPr>
          <w:ilvl w:val="0"/>
          <w:numId w:val="4"/>
        </w:numPr>
        <w:spacing w:after="0" w:line="240" w:lineRule="auto"/>
        <w:rPr>
          <w:rFonts w:eastAsia="Times New Roman" w:cs="Times New Roman"/>
          <w:color w:val="000000"/>
        </w:rPr>
      </w:pPr>
      <w:r w:rsidRPr="008E4083">
        <w:rPr>
          <w:rFonts w:eastAsia="Times New Roman" w:cs="Times New Roman"/>
          <w:b/>
          <w:bCs/>
          <w:color w:val="000000"/>
        </w:rPr>
        <w:t>Sample abstraction form COPD.xlsx:</w:t>
      </w:r>
      <w:r w:rsidRPr="008E4083">
        <w:rPr>
          <w:rFonts w:eastAsia="Times New Roman" w:cs="Times New Roman"/>
          <w:color w:val="000000"/>
        </w:rPr>
        <w:t> This document shows what an abstraction document looks like. It includes two tabs loaded from the script</w:t>
      </w:r>
      <w:r w:rsidRPr="00347F03">
        <w:rPr>
          <w:rFonts w:eastAsia="Times New Roman" w:cs="Times New Roman"/>
          <w:color w:val="000000"/>
        </w:rPr>
        <w:t xml:space="preserve"> (sample and aggregated counts)</w:t>
      </w:r>
      <w:r w:rsidRPr="008E4083">
        <w:rPr>
          <w:rFonts w:eastAsia="Times New Roman" w:cs="Times New Roman"/>
          <w:color w:val="000000"/>
        </w:rPr>
        <w:t>, and the data dictionary</w:t>
      </w:r>
      <w:r w:rsidR="00B1343E">
        <w:rPr>
          <w:rFonts w:eastAsia="Times New Roman" w:cs="Times New Roman"/>
          <w:color w:val="000000"/>
        </w:rPr>
        <w:t>.</w:t>
      </w:r>
    </w:p>
    <w:p w14:paraId="476BF161" w14:textId="4F2E5918" w:rsidR="00790BB5" w:rsidRDefault="00790BB5" w:rsidP="004E2955">
      <w:pPr>
        <w:spacing w:after="0"/>
      </w:pPr>
      <w:r>
        <w:tab/>
        <w:t xml:space="preserve">For any questions regarding the script, feel free to contact </w:t>
      </w:r>
      <w:r w:rsidR="00CB5ABE">
        <w:t>Javi Sanz</w:t>
      </w:r>
      <w:ins w:id="7" w:author="Sanz, Javier" w:date="2020-06-12T10:50:00Z">
        <w:r w:rsidR="00B9053C">
          <w:t xml:space="preserve"> </w:t>
        </w:r>
      </w:ins>
      <w:bookmarkStart w:id="8" w:name="_GoBack"/>
      <w:bookmarkEnd w:id="8"/>
      <w:r>
        <w:t>at</w:t>
      </w:r>
      <w:r w:rsidR="00CB5ABE">
        <w:t xml:space="preserve"> </w:t>
      </w:r>
      <w:r>
        <w:tab/>
      </w:r>
      <w:hyperlink r:id="rId7" w:history="1">
        <w:r w:rsidR="007E36B2" w:rsidRPr="00CB5AA2">
          <w:rPr>
            <w:rStyle w:val="Hyperlink"/>
          </w:rPr>
          <w:t>jsanz@mednet.ucla.edu</w:t>
        </w:r>
      </w:hyperlink>
    </w:p>
    <w:p w14:paraId="7B19434F" w14:textId="700064D5" w:rsidR="007E36B2" w:rsidRDefault="007E36B2" w:rsidP="004E2955">
      <w:pPr>
        <w:spacing w:after="0"/>
      </w:pPr>
      <w:r>
        <w:br w:type="page"/>
      </w:r>
    </w:p>
    <w:p w14:paraId="76D01E78" w14:textId="249F962A" w:rsidR="007E36B2" w:rsidRPr="00CB5ABE" w:rsidRDefault="007E36B2" w:rsidP="00CB5ABE">
      <w:pPr>
        <w:rPr>
          <w:rFonts w:cstheme="minorHAnsi"/>
          <w:b/>
          <w:bCs/>
        </w:rPr>
      </w:pPr>
      <w:r w:rsidRPr="00CB5ABE">
        <w:rPr>
          <w:rFonts w:cstheme="minorHAnsi"/>
          <w:b/>
          <w:bCs/>
        </w:rPr>
        <w:t>Table:  Advanced Illness Definitions and Identification Criteria</w:t>
      </w:r>
    </w:p>
    <w:tbl>
      <w:tblPr>
        <w:tblStyle w:val="TableGrid"/>
        <w:tblW w:w="9687" w:type="dxa"/>
        <w:tblLook w:val="04A0" w:firstRow="1" w:lastRow="0" w:firstColumn="1" w:lastColumn="0" w:noHBand="0" w:noVBand="1"/>
      </w:tblPr>
      <w:tblGrid>
        <w:gridCol w:w="2785"/>
        <w:gridCol w:w="3420"/>
        <w:gridCol w:w="3482"/>
      </w:tblGrid>
      <w:tr w:rsidR="007E36B2" w:rsidRPr="00CB5ABE" w14:paraId="2B499B8E" w14:textId="77777777" w:rsidTr="00CB5ABE">
        <w:tc>
          <w:tcPr>
            <w:tcW w:w="2785" w:type="dxa"/>
          </w:tcPr>
          <w:p w14:paraId="292DD13D" w14:textId="77777777" w:rsidR="007E36B2" w:rsidRPr="00CB5ABE" w:rsidRDefault="007E36B2" w:rsidP="00CB5ABE">
            <w:pPr>
              <w:pStyle w:val="Default"/>
              <w:jc w:val="center"/>
              <w:rPr>
                <w:rFonts w:asciiTheme="minorHAnsi" w:eastAsia="Times New Roman" w:hAnsiTheme="minorHAnsi" w:cstheme="minorHAnsi"/>
                <w:b/>
                <w:sz w:val="20"/>
                <w:szCs w:val="20"/>
              </w:rPr>
            </w:pPr>
            <w:r w:rsidRPr="00CB5ABE">
              <w:rPr>
                <w:rFonts w:asciiTheme="minorHAnsi" w:eastAsia="Times New Roman" w:hAnsiTheme="minorHAnsi" w:cstheme="minorHAnsi"/>
                <w:b/>
                <w:sz w:val="20"/>
                <w:szCs w:val="20"/>
              </w:rPr>
              <w:t>Advance Illness Group</w:t>
            </w:r>
          </w:p>
        </w:tc>
        <w:tc>
          <w:tcPr>
            <w:tcW w:w="3420" w:type="dxa"/>
          </w:tcPr>
          <w:p w14:paraId="5DC0DD83" w14:textId="77777777" w:rsidR="007E36B2" w:rsidRPr="00CB5ABE" w:rsidRDefault="007E36B2" w:rsidP="00CB5ABE">
            <w:pPr>
              <w:pStyle w:val="Default"/>
              <w:jc w:val="center"/>
              <w:rPr>
                <w:rFonts w:asciiTheme="minorHAnsi" w:eastAsia="Times New Roman" w:hAnsiTheme="minorHAnsi" w:cstheme="minorHAnsi"/>
                <w:b/>
                <w:sz w:val="20"/>
                <w:szCs w:val="20"/>
              </w:rPr>
            </w:pPr>
            <w:r w:rsidRPr="00CB5ABE">
              <w:rPr>
                <w:rFonts w:asciiTheme="minorHAnsi" w:eastAsia="Times New Roman" w:hAnsiTheme="minorHAnsi" w:cstheme="minorHAnsi"/>
                <w:b/>
                <w:sz w:val="20"/>
                <w:szCs w:val="20"/>
              </w:rPr>
              <w:t>Advance illness Group Definition</w:t>
            </w:r>
          </w:p>
        </w:tc>
        <w:tc>
          <w:tcPr>
            <w:tcW w:w="3482" w:type="dxa"/>
          </w:tcPr>
          <w:p w14:paraId="4AFEC7F3" w14:textId="77777777" w:rsidR="007E36B2" w:rsidRPr="00CB5ABE" w:rsidRDefault="007E36B2" w:rsidP="00CB5ABE">
            <w:pPr>
              <w:pStyle w:val="Default"/>
              <w:jc w:val="center"/>
              <w:rPr>
                <w:rFonts w:asciiTheme="minorHAnsi" w:eastAsia="Times New Roman" w:hAnsiTheme="minorHAnsi" w:cstheme="minorHAnsi"/>
                <w:b/>
                <w:sz w:val="20"/>
                <w:szCs w:val="20"/>
              </w:rPr>
            </w:pPr>
            <w:r w:rsidRPr="00CB5ABE">
              <w:rPr>
                <w:rFonts w:asciiTheme="minorHAnsi" w:eastAsia="Times New Roman" w:hAnsiTheme="minorHAnsi" w:cstheme="minorHAnsi"/>
                <w:b/>
                <w:sz w:val="20"/>
                <w:szCs w:val="20"/>
              </w:rPr>
              <w:t>Identification Criteria</w:t>
            </w:r>
          </w:p>
        </w:tc>
      </w:tr>
      <w:tr w:rsidR="007E36B2" w:rsidRPr="00CB5ABE" w14:paraId="581CB91C" w14:textId="77777777" w:rsidTr="00CB5ABE">
        <w:tc>
          <w:tcPr>
            <w:tcW w:w="2785" w:type="dxa"/>
          </w:tcPr>
          <w:p w14:paraId="41E16E1A"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Advanced Cancer</w:t>
            </w:r>
          </w:p>
        </w:tc>
        <w:tc>
          <w:tcPr>
            <w:tcW w:w="3420" w:type="dxa"/>
          </w:tcPr>
          <w:p w14:paraId="0049BB48"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Solid tumor or hematologic cancer that is incurable</w:t>
            </w:r>
          </w:p>
        </w:tc>
        <w:tc>
          <w:tcPr>
            <w:tcW w:w="3482" w:type="dxa"/>
          </w:tcPr>
          <w:p w14:paraId="27A278D9"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ICD-10 code for advanced cancer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oncology visit in the last 12 months)</w:t>
            </w:r>
          </w:p>
          <w:p w14:paraId="1F02DF72"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OR                                          </w:t>
            </w:r>
          </w:p>
          <w:p w14:paraId="3E7CE2FC" w14:textId="3E5EECDA"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 xml:space="preserve">(Ambulatory encounter billing ICD-10 code for advanced cancer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chemotherapy in the last 2 Years)  </w:t>
            </w:r>
          </w:p>
        </w:tc>
      </w:tr>
      <w:tr w:rsidR="007E36B2" w:rsidRPr="00CB5ABE" w14:paraId="3BCB4EC2" w14:textId="77777777" w:rsidTr="00CB5ABE">
        <w:tc>
          <w:tcPr>
            <w:tcW w:w="2785" w:type="dxa"/>
          </w:tcPr>
          <w:p w14:paraId="60F63FA9"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Advanced Heart Failure (HF)</w:t>
            </w:r>
          </w:p>
        </w:tc>
        <w:tc>
          <w:tcPr>
            <w:tcW w:w="3420" w:type="dxa"/>
          </w:tcPr>
          <w:p w14:paraId="61F52416"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Diagnosed heart failure- heart failure substantially affects the patient’s function {{(Shortness of breath or weakness or chest pain or ectopy with exertion or edema affecting function or cannot do activities) and not due to another cause} or class 3 or 4} last known LVEF &lt; 31%</w:t>
            </w:r>
          </w:p>
        </w:tc>
        <w:tc>
          <w:tcPr>
            <w:tcW w:w="3482" w:type="dxa"/>
          </w:tcPr>
          <w:p w14:paraId="14765D33"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or Ambulatory encounter billing ICD-10 code for HF in the past year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any left ventricular ejection fraction over the last 3 years &lt;31%)</w:t>
            </w:r>
          </w:p>
          <w:p w14:paraId="1BE23503"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OR                                         </w:t>
            </w:r>
          </w:p>
          <w:p w14:paraId="54EDA477" w14:textId="5B2D3E0E"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 xml:space="preserve">(Problem List for HF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at least 1 hospital admission with an ICD-10 code for HF)</w:t>
            </w:r>
          </w:p>
        </w:tc>
      </w:tr>
      <w:tr w:rsidR="007E36B2" w:rsidRPr="00CB5ABE" w14:paraId="61630A3B" w14:textId="77777777" w:rsidTr="00CB5ABE">
        <w:tc>
          <w:tcPr>
            <w:tcW w:w="2785" w:type="dxa"/>
          </w:tcPr>
          <w:p w14:paraId="0199470A"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Advanced Chronic Obstructive Pulmonary Disease (COPD)</w:t>
            </w:r>
          </w:p>
        </w:tc>
        <w:tc>
          <w:tcPr>
            <w:tcW w:w="3420" w:type="dxa"/>
          </w:tcPr>
          <w:p w14:paraId="704706F3"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Diagnosed COPD AND COPD substantially affects the patient’s function [(shortness of breath with exertion or cannot do activities and not due to another cause) or GOLD class 3 or 4] and FEV1&lt;50% predicted) OR O2-dependent at home (all the time or for exertion but not just at night)</w:t>
            </w:r>
          </w:p>
        </w:tc>
        <w:tc>
          <w:tcPr>
            <w:tcW w:w="3482" w:type="dxa"/>
          </w:tcPr>
          <w:p w14:paraId="6FE27A95"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ICD-10 code for COPD </w:t>
            </w:r>
          </w:p>
          <w:p w14:paraId="5E85977E"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w:t>
            </w:r>
          </w:p>
          <w:p w14:paraId="4611B63B"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[(V or Z code for home oxygen)</w:t>
            </w:r>
          </w:p>
          <w:p w14:paraId="3088E022"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OR </w:t>
            </w:r>
          </w:p>
          <w:p w14:paraId="0E0B4502"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(At least 1 hospital admission with an ICD-10 code for COPD in the last year)</w:t>
            </w:r>
            <w:r w:rsidRPr="00CB5ABE">
              <w:rPr>
                <w:rFonts w:asciiTheme="minorHAnsi" w:eastAsia="Times New Roman" w:hAnsiTheme="minorHAnsi" w:cstheme="minorHAnsi"/>
                <w:sz w:val="20"/>
                <w:szCs w:val="20"/>
              </w:rPr>
              <w:t>]</w:t>
            </w:r>
          </w:p>
        </w:tc>
      </w:tr>
      <w:tr w:rsidR="007E36B2" w:rsidRPr="00CB5ABE" w14:paraId="3F1752DB" w14:textId="77777777" w:rsidTr="00CB5ABE">
        <w:tc>
          <w:tcPr>
            <w:tcW w:w="2785" w:type="dxa"/>
          </w:tcPr>
          <w:p w14:paraId="2F8C7597"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Decompensated Liver Disease</w:t>
            </w:r>
          </w:p>
        </w:tc>
        <w:tc>
          <w:tcPr>
            <w:tcW w:w="3420" w:type="dxa"/>
          </w:tcPr>
          <w:p w14:paraId="3A87FADF"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Cirrhosis with evidence of decompensation represented by ascites, esophageal variceal bleeding, hepatorenal syndrome or hepatic encephalopathy</w:t>
            </w:r>
          </w:p>
        </w:tc>
        <w:tc>
          <w:tcPr>
            <w:tcW w:w="3482" w:type="dxa"/>
          </w:tcPr>
          <w:p w14:paraId="0DB00EC3"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Problem List ICD-10 code for cirrhosis</w:t>
            </w:r>
          </w:p>
          <w:p w14:paraId="363308D6"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AND </w:t>
            </w:r>
          </w:p>
          <w:p w14:paraId="5EE6C3D8"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[hepatic decompensation measured by:</w:t>
            </w:r>
          </w:p>
          <w:p w14:paraId="55F427F5"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(Problem List or Ambulatory encounter billing ICD-10 code)</w:t>
            </w:r>
          </w:p>
          <w:p w14:paraId="12ADD0D3"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OR</w:t>
            </w:r>
          </w:p>
          <w:p w14:paraId="3130FAEE"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(MELD &gt;18)</w:t>
            </w:r>
            <w:r w:rsidRPr="00CB5ABE">
              <w:rPr>
                <w:rFonts w:asciiTheme="minorHAnsi" w:eastAsia="Times New Roman" w:hAnsiTheme="minorHAnsi" w:cstheme="minorHAnsi"/>
                <w:sz w:val="20"/>
                <w:szCs w:val="20"/>
              </w:rPr>
              <w:t>]</w:t>
            </w:r>
          </w:p>
        </w:tc>
      </w:tr>
      <w:tr w:rsidR="007E36B2" w:rsidRPr="00CB5ABE" w14:paraId="041BD33F" w14:textId="77777777" w:rsidTr="00CB5ABE">
        <w:tc>
          <w:tcPr>
            <w:tcW w:w="2785" w:type="dxa"/>
          </w:tcPr>
          <w:p w14:paraId="7CD25F97"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End Stage Renal Disease</w:t>
            </w:r>
          </w:p>
        </w:tc>
        <w:tc>
          <w:tcPr>
            <w:tcW w:w="3420" w:type="dxa"/>
          </w:tcPr>
          <w:p w14:paraId="2DAA215D"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Chronic kidney disease on hemodialysis or hemodialysis and/or renal transplant being actively considered or history of renal transplant</w:t>
            </w:r>
          </w:p>
          <w:p w14:paraId="72CEA9D9" w14:textId="77777777" w:rsidR="007E36B2" w:rsidRPr="00CB5ABE" w:rsidRDefault="007E36B2" w:rsidP="00BE5829">
            <w:pPr>
              <w:jc w:val="right"/>
              <w:rPr>
                <w:rFonts w:cstheme="minorHAnsi"/>
                <w:sz w:val="20"/>
                <w:szCs w:val="20"/>
              </w:rPr>
            </w:pPr>
          </w:p>
        </w:tc>
        <w:tc>
          <w:tcPr>
            <w:tcW w:w="3482" w:type="dxa"/>
          </w:tcPr>
          <w:p w14:paraId="7D56EB74"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Ambulatory encounter billing ICD-10 code for end stage renal disease) </w:t>
            </w:r>
          </w:p>
          <w:p w14:paraId="0A93CAA3"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rPr>
              <w:t xml:space="preserve">                </w:t>
            </w:r>
            <w:r w:rsidRPr="00CB5ABE">
              <w:rPr>
                <w:rFonts w:asciiTheme="minorHAnsi" w:eastAsia="Times New Roman" w:hAnsiTheme="minorHAnsi" w:cstheme="minorHAnsi"/>
                <w:color w:val="auto"/>
                <w:sz w:val="20"/>
                <w:szCs w:val="20"/>
                <w:u w:val="single"/>
              </w:rPr>
              <w:t xml:space="preserve"> OR</w:t>
            </w:r>
          </w:p>
          <w:p w14:paraId="62D18EAD"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[(Problem List </w:t>
            </w:r>
            <w:r w:rsidRPr="00CB5ABE">
              <w:rPr>
                <w:rFonts w:asciiTheme="minorHAnsi" w:eastAsia="Times New Roman" w:hAnsiTheme="minorHAnsi" w:cstheme="minorHAnsi"/>
                <w:color w:val="auto"/>
                <w:sz w:val="20"/>
                <w:szCs w:val="20"/>
                <w:u w:val="single"/>
              </w:rPr>
              <w:t>OR</w:t>
            </w:r>
            <w:r w:rsidRPr="00CB5ABE">
              <w:rPr>
                <w:rFonts w:asciiTheme="minorHAnsi" w:eastAsia="Times New Roman" w:hAnsiTheme="minorHAnsi" w:cstheme="minorHAnsi"/>
                <w:color w:val="auto"/>
                <w:sz w:val="20"/>
                <w:szCs w:val="20"/>
              </w:rPr>
              <w:t xml:space="preserve"> Ambulatory encounter billing ICD-10 code for end stage renal disease )</w:t>
            </w:r>
          </w:p>
          <w:p w14:paraId="1C5B7D48"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u w:val="single"/>
              </w:rPr>
              <w:t xml:space="preserve"> AND </w:t>
            </w:r>
          </w:p>
          <w:p w14:paraId="05F43181" w14:textId="090CFDC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(Nephrology visit in last year -inpatient or ambulatory-)]</w:t>
            </w:r>
          </w:p>
        </w:tc>
      </w:tr>
      <w:tr w:rsidR="007E36B2" w:rsidRPr="00CB5ABE" w14:paraId="63CF8991" w14:textId="77777777" w:rsidTr="00CB5ABE">
        <w:tc>
          <w:tcPr>
            <w:tcW w:w="2785" w:type="dxa"/>
          </w:tcPr>
          <w:p w14:paraId="3A83BFE6"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ALS</w:t>
            </w:r>
          </w:p>
        </w:tc>
        <w:tc>
          <w:tcPr>
            <w:tcW w:w="3420" w:type="dxa"/>
          </w:tcPr>
          <w:p w14:paraId="6B65B43E"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ALS with progressive symptoms impacting functional status</w:t>
            </w:r>
          </w:p>
        </w:tc>
        <w:tc>
          <w:tcPr>
            <w:tcW w:w="3482" w:type="dxa"/>
          </w:tcPr>
          <w:p w14:paraId="48BF092B" w14:textId="4CB2EEE9" w:rsidR="007E36B2" w:rsidRPr="00CB5ABE" w:rsidRDefault="007E36B2" w:rsidP="00CB5ABE">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color w:val="auto"/>
                <w:sz w:val="20"/>
                <w:szCs w:val="20"/>
              </w:rPr>
              <w:t xml:space="preserve">(Problem List </w:t>
            </w:r>
            <w:r w:rsidRPr="00CB5ABE">
              <w:rPr>
                <w:rFonts w:asciiTheme="minorHAnsi" w:eastAsia="Times New Roman" w:hAnsiTheme="minorHAnsi" w:cstheme="minorHAnsi"/>
                <w:color w:val="auto"/>
                <w:sz w:val="20"/>
                <w:szCs w:val="20"/>
                <w:u w:val="single"/>
              </w:rPr>
              <w:t>AND</w:t>
            </w:r>
            <w:r w:rsidRPr="00CB5ABE">
              <w:rPr>
                <w:rFonts w:asciiTheme="minorHAnsi" w:eastAsia="Times New Roman" w:hAnsiTheme="minorHAnsi" w:cstheme="minorHAnsi"/>
                <w:color w:val="auto"/>
                <w:sz w:val="20"/>
                <w:szCs w:val="20"/>
              </w:rPr>
              <w:t xml:space="preserve"> Ambulatory encounter billing ICD-10 code for ALS)</w:t>
            </w:r>
          </w:p>
        </w:tc>
      </w:tr>
      <w:tr w:rsidR="007E36B2" w:rsidRPr="00CB5ABE" w14:paraId="3EE94C29" w14:textId="77777777" w:rsidTr="00CB5ABE">
        <w:tc>
          <w:tcPr>
            <w:tcW w:w="2785" w:type="dxa"/>
          </w:tcPr>
          <w:p w14:paraId="2BDD5C70"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Vulnerable elder with serious illness</w:t>
            </w:r>
          </w:p>
        </w:tc>
        <w:tc>
          <w:tcPr>
            <w:tcW w:w="3420" w:type="dxa"/>
          </w:tcPr>
          <w:p w14:paraId="66300994" w14:textId="77777777" w:rsidR="007E36B2" w:rsidRPr="00CB5ABE" w:rsidRDefault="007E36B2" w:rsidP="00BE5829">
            <w:pPr>
              <w:pStyle w:val="Default"/>
              <w:rPr>
                <w:rFonts w:asciiTheme="minorHAnsi" w:eastAsia="Times New Roman" w:hAnsiTheme="minorHAnsi" w:cstheme="minorHAnsi"/>
                <w:sz w:val="20"/>
                <w:szCs w:val="20"/>
              </w:rPr>
            </w:pPr>
            <w:r w:rsidRPr="00CB5ABE">
              <w:rPr>
                <w:rFonts w:asciiTheme="minorHAnsi" w:eastAsia="Times New Roman" w:hAnsiTheme="minorHAnsi" w:cstheme="minorHAnsi"/>
                <w:sz w:val="20"/>
                <w:szCs w:val="20"/>
              </w:rPr>
              <w:t>Age 75 or older with at least one serious illness</w:t>
            </w:r>
          </w:p>
        </w:tc>
        <w:tc>
          <w:tcPr>
            <w:tcW w:w="3482" w:type="dxa"/>
          </w:tcPr>
          <w:p w14:paraId="5BEC6B40" w14:textId="77777777"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(Age 75 years or older )</w:t>
            </w:r>
          </w:p>
          <w:p w14:paraId="17DB5317" w14:textId="77777777" w:rsidR="007E36B2" w:rsidRPr="00CB5ABE" w:rsidRDefault="007E36B2" w:rsidP="00BE5829">
            <w:pPr>
              <w:pStyle w:val="Default"/>
              <w:rPr>
                <w:rFonts w:asciiTheme="minorHAnsi" w:eastAsia="Times New Roman" w:hAnsiTheme="minorHAnsi" w:cstheme="minorHAnsi"/>
                <w:color w:val="auto"/>
                <w:sz w:val="20"/>
                <w:szCs w:val="20"/>
                <w:u w:val="single"/>
              </w:rPr>
            </w:pPr>
            <w:r w:rsidRPr="00CB5ABE">
              <w:rPr>
                <w:rFonts w:asciiTheme="minorHAnsi" w:eastAsia="Times New Roman" w:hAnsiTheme="minorHAnsi" w:cstheme="minorHAnsi"/>
                <w:color w:val="auto"/>
                <w:sz w:val="20"/>
                <w:szCs w:val="20"/>
                <w:u w:val="single"/>
              </w:rPr>
              <w:t>AND</w:t>
            </w:r>
          </w:p>
          <w:p w14:paraId="6A50F58F" w14:textId="68E3F61A" w:rsidR="007E36B2" w:rsidRPr="00CB5ABE" w:rsidRDefault="007E36B2" w:rsidP="00BE5829">
            <w:pPr>
              <w:pStyle w:val="Default"/>
              <w:rPr>
                <w:rFonts w:asciiTheme="minorHAnsi" w:eastAsia="Times New Roman" w:hAnsiTheme="minorHAnsi" w:cstheme="minorHAnsi"/>
                <w:color w:val="auto"/>
                <w:sz w:val="20"/>
                <w:szCs w:val="20"/>
              </w:rPr>
            </w:pPr>
            <w:r w:rsidRPr="00CB5ABE">
              <w:rPr>
                <w:rFonts w:asciiTheme="minorHAnsi" w:eastAsia="Times New Roman" w:hAnsiTheme="minorHAnsi" w:cstheme="minorHAnsi"/>
                <w:color w:val="auto"/>
                <w:sz w:val="20"/>
                <w:szCs w:val="20"/>
              </w:rPr>
              <w:t xml:space="preserve"> (Problem List ICD-10 for advanced cancer, heart failure, COPD, cirrhosis, end stage renal disease, or ALS)</w:t>
            </w:r>
          </w:p>
        </w:tc>
      </w:tr>
    </w:tbl>
    <w:p w14:paraId="5A29207C" w14:textId="77777777" w:rsidR="007E36B2" w:rsidRDefault="007E36B2" w:rsidP="00790BB5"/>
    <w:sectPr w:rsidR="007E36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enger, Neil M.D." w:date="2020-06-11T11:32:00Z" w:initials="WNM">
    <w:p w14:paraId="28E1E506" w14:textId="674ABBA6" w:rsidR="001B05EE" w:rsidRDefault="001B05EE">
      <w:pPr>
        <w:pStyle w:val="CommentText"/>
      </w:pPr>
      <w:r>
        <w:rPr>
          <w:rStyle w:val="CommentReference"/>
        </w:rPr>
        <w:annotationRef/>
      </w:r>
      <w:r>
        <w:t>I cannot evaluate this section.  May want to have Doug or Kanan or Jamie review.</w:t>
      </w:r>
    </w:p>
  </w:comment>
  <w:comment w:id="3" w:author="Microsoft Office User" w:date="2020-06-10T21:00:00Z" w:initials="Office">
    <w:p w14:paraId="28CB435C" w14:textId="5008D206" w:rsidR="006E7D71" w:rsidRDefault="006E7D71">
      <w:pPr>
        <w:pStyle w:val="CommentText"/>
      </w:pPr>
      <w:r>
        <w:rPr>
          <w:rStyle w:val="CommentReference"/>
        </w:rPr>
        <w:annotationRef/>
      </w:r>
      <w:r>
        <w:t xml:space="preserve">Javi do you need </w:t>
      </w:r>
      <w:r w:rsidR="00A46729">
        <w:t>flags for end stage renal disease or ALS?</w:t>
      </w:r>
    </w:p>
  </w:comment>
  <w:comment w:id="4" w:author="Sanz, Javier" w:date="2020-06-11T12:27:00Z" w:initials="SJ">
    <w:p w14:paraId="05EB215F" w14:textId="79930D48" w:rsidR="000317AE" w:rsidRDefault="000317AE">
      <w:pPr>
        <w:pStyle w:val="CommentText"/>
      </w:pPr>
      <w:r>
        <w:rPr>
          <w:rStyle w:val="CommentReference"/>
        </w:rPr>
        <w:annotationRef/>
      </w:r>
      <w:r>
        <w:t>No flags outside the ICD codes. The “more specific flags” refers to MELD, hospitalizations, LVEF, etcetera…)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E1E506" w15:done="0"/>
  <w15:commentEx w15:paraId="28CB435C" w15:done="0"/>
  <w15:commentEx w15:paraId="05EB215F" w15:paraIdParent="28CB43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E1E506" w16cid:durableId="228CD734"/>
  <w16cid:commentId w16cid:paraId="28CB435C" w16cid:durableId="228CD735"/>
  <w16cid:commentId w16cid:paraId="05EB215F" w16cid:durableId="228CD7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88"/>
    <w:multiLevelType w:val="hybridMultilevel"/>
    <w:tmpl w:val="97E25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B0D2A"/>
    <w:multiLevelType w:val="multilevel"/>
    <w:tmpl w:val="872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6477E"/>
    <w:multiLevelType w:val="hybridMultilevel"/>
    <w:tmpl w:val="D1A8C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CB6720"/>
    <w:multiLevelType w:val="multilevel"/>
    <w:tmpl w:val="EB327E3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6A877960"/>
    <w:multiLevelType w:val="hybridMultilevel"/>
    <w:tmpl w:val="51908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531"/>
    <w:multiLevelType w:val="hybridMultilevel"/>
    <w:tmpl w:val="3A20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Sudore">
    <w15:presenceInfo w15:providerId="Windows Live" w15:userId="d1ffd4fba2aed712"/>
  </w15:person>
  <w15:person w15:author="Wenger, Neil M.D.">
    <w15:presenceInfo w15:providerId="AD" w15:userId="S-1-5-21-73586283-1284227242-1801674531-15270"/>
  </w15:person>
  <w15:person w15:author="Microsoft Office User">
    <w15:presenceInfo w15:providerId="None" w15:userId="Microsoft Office User"/>
  </w15:person>
  <w15:person w15:author="Sanz, Javier">
    <w15:presenceInfo w15:providerId="AD" w15:userId="S-1-5-21-73586283-1284227242-1801674531-385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B5"/>
    <w:rsid w:val="00012DC4"/>
    <w:rsid w:val="000317AE"/>
    <w:rsid w:val="000874C0"/>
    <w:rsid w:val="000B2EE6"/>
    <w:rsid w:val="0011288C"/>
    <w:rsid w:val="001B05EE"/>
    <w:rsid w:val="001C5360"/>
    <w:rsid w:val="002B4D90"/>
    <w:rsid w:val="002E1072"/>
    <w:rsid w:val="002E5ACD"/>
    <w:rsid w:val="0034266A"/>
    <w:rsid w:val="003462B2"/>
    <w:rsid w:val="00347F03"/>
    <w:rsid w:val="003E4887"/>
    <w:rsid w:val="004D5D66"/>
    <w:rsid w:val="004E25F9"/>
    <w:rsid w:val="004E2955"/>
    <w:rsid w:val="004E5637"/>
    <w:rsid w:val="0050571B"/>
    <w:rsid w:val="00540688"/>
    <w:rsid w:val="00623ECF"/>
    <w:rsid w:val="00680294"/>
    <w:rsid w:val="00684C25"/>
    <w:rsid w:val="0068721D"/>
    <w:rsid w:val="00692C17"/>
    <w:rsid w:val="006E7D71"/>
    <w:rsid w:val="0077090F"/>
    <w:rsid w:val="00790BB5"/>
    <w:rsid w:val="00796DFB"/>
    <w:rsid w:val="007E36B2"/>
    <w:rsid w:val="007F70EF"/>
    <w:rsid w:val="008211EF"/>
    <w:rsid w:val="00854405"/>
    <w:rsid w:val="008D5551"/>
    <w:rsid w:val="008E4083"/>
    <w:rsid w:val="00927EC8"/>
    <w:rsid w:val="00951C64"/>
    <w:rsid w:val="00987C0D"/>
    <w:rsid w:val="009D38C9"/>
    <w:rsid w:val="00A4136E"/>
    <w:rsid w:val="00A46729"/>
    <w:rsid w:val="00A71A92"/>
    <w:rsid w:val="00A913A6"/>
    <w:rsid w:val="00AE2E25"/>
    <w:rsid w:val="00B1343E"/>
    <w:rsid w:val="00B8031A"/>
    <w:rsid w:val="00B87D34"/>
    <w:rsid w:val="00B9053C"/>
    <w:rsid w:val="00C36064"/>
    <w:rsid w:val="00CB5ABE"/>
    <w:rsid w:val="00CD0A17"/>
    <w:rsid w:val="00CD21D9"/>
    <w:rsid w:val="00CF3FF8"/>
    <w:rsid w:val="00D8051B"/>
    <w:rsid w:val="00E84424"/>
    <w:rsid w:val="00EE5D0C"/>
    <w:rsid w:val="00F04E83"/>
    <w:rsid w:val="00F9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5A3A"/>
  <w15:chartTrackingRefBased/>
  <w15:docId w15:val="{50F5DF6C-69C6-4DC7-B454-DBF109C6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0B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90B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90BB5"/>
    <w:rPr>
      <w:color w:val="0563C1" w:themeColor="hyperlink"/>
      <w:u w:val="single"/>
    </w:rPr>
  </w:style>
  <w:style w:type="paragraph" w:styleId="ListParagraph">
    <w:name w:val="List Paragraph"/>
    <w:basedOn w:val="Normal"/>
    <w:uiPriority w:val="34"/>
    <w:qFormat/>
    <w:rsid w:val="00790BB5"/>
    <w:pPr>
      <w:ind w:left="720"/>
      <w:contextualSpacing/>
    </w:pPr>
  </w:style>
  <w:style w:type="paragraph" w:customStyle="1" w:styleId="xmsolistparagraph">
    <w:name w:val="x_msolistparagraph"/>
    <w:basedOn w:val="Normal"/>
    <w:rsid w:val="008544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EC8"/>
    <w:rPr>
      <w:rFonts w:ascii="Segoe UI" w:hAnsi="Segoe UI" w:cs="Segoe UI"/>
      <w:sz w:val="18"/>
      <w:szCs w:val="18"/>
    </w:rPr>
  </w:style>
  <w:style w:type="character" w:styleId="CommentReference">
    <w:name w:val="annotation reference"/>
    <w:basedOn w:val="DefaultParagraphFont"/>
    <w:uiPriority w:val="99"/>
    <w:semiHidden/>
    <w:unhideWhenUsed/>
    <w:rsid w:val="00927EC8"/>
    <w:rPr>
      <w:sz w:val="16"/>
      <w:szCs w:val="16"/>
    </w:rPr>
  </w:style>
  <w:style w:type="paragraph" w:styleId="CommentText">
    <w:name w:val="annotation text"/>
    <w:basedOn w:val="Normal"/>
    <w:link w:val="CommentTextChar"/>
    <w:uiPriority w:val="99"/>
    <w:semiHidden/>
    <w:unhideWhenUsed/>
    <w:rsid w:val="00927EC8"/>
    <w:pPr>
      <w:spacing w:line="240" w:lineRule="auto"/>
    </w:pPr>
    <w:rPr>
      <w:sz w:val="20"/>
      <w:szCs w:val="20"/>
    </w:rPr>
  </w:style>
  <w:style w:type="character" w:customStyle="1" w:styleId="CommentTextChar">
    <w:name w:val="Comment Text Char"/>
    <w:basedOn w:val="DefaultParagraphFont"/>
    <w:link w:val="CommentText"/>
    <w:uiPriority w:val="99"/>
    <w:semiHidden/>
    <w:rsid w:val="00927EC8"/>
    <w:rPr>
      <w:sz w:val="20"/>
      <w:szCs w:val="20"/>
    </w:rPr>
  </w:style>
  <w:style w:type="paragraph" w:styleId="CommentSubject">
    <w:name w:val="annotation subject"/>
    <w:basedOn w:val="CommentText"/>
    <w:next w:val="CommentText"/>
    <w:link w:val="CommentSubjectChar"/>
    <w:uiPriority w:val="99"/>
    <w:semiHidden/>
    <w:unhideWhenUsed/>
    <w:rsid w:val="00927EC8"/>
    <w:rPr>
      <w:b/>
      <w:bCs/>
    </w:rPr>
  </w:style>
  <w:style w:type="character" w:customStyle="1" w:styleId="CommentSubjectChar">
    <w:name w:val="Comment Subject Char"/>
    <w:basedOn w:val="CommentTextChar"/>
    <w:link w:val="CommentSubject"/>
    <w:uiPriority w:val="99"/>
    <w:semiHidden/>
    <w:rsid w:val="00927EC8"/>
    <w:rPr>
      <w:b/>
      <w:bCs/>
      <w:sz w:val="20"/>
      <w:szCs w:val="20"/>
    </w:rPr>
  </w:style>
  <w:style w:type="paragraph" w:customStyle="1" w:styleId="Default">
    <w:name w:val="Default"/>
    <w:rsid w:val="007E36B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E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1337">
      <w:bodyDiv w:val="1"/>
      <w:marLeft w:val="0"/>
      <w:marRight w:val="0"/>
      <w:marTop w:val="0"/>
      <w:marBottom w:val="0"/>
      <w:divBdr>
        <w:top w:val="none" w:sz="0" w:space="0" w:color="auto"/>
        <w:left w:val="none" w:sz="0" w:space="0" w:color="auto"/>
        <w:bottom w:val="none" w:sz="0" w:space="0" w:color="auto"/>
        <w:right w:val="none" w:sz="0" w:space="0" w:color="auto"/>
      </w:divBdr>
      <w:divsChild>
        <w:div w:id="1752776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1630234">
              <w:marLeft w:val="0"/>
              <w:marRight w:val="0"/>
              <w:marTop w:val="0"/>
              <w:marBottom w:val="0"/>
              <w:divBdr>
                <w:top w:val="none" w:sz="0" w:space="0" w:color="auto"/>
                <w:left w:val="none" w:sz="0" w:space="0" w:color="auto"/>
                <w:bottom w:val="none" w:sz="0" w:space="0" w:color="auto"/>
                <w:right w:val="none" w:sz="0" w:space="0" w:color="auto"/>
              </w:divBdr>
              <w:divsChild>
                <w:div w:id="158884273">
                  <w:marLeft w:val="0"/>
                  <w:marRight w:val="0"/>
                  <w:marTop w:val="0"/>
                  <w:marBottom w:val="0"/>
                  <w:divBdr>
                    <w:top w:val="none" w:sz="0" w:space="0" w:color="auto"/>
                    <w:left w:val="none" w:sz="0" w:space="0" w:color="auto"/>
                    <w:bottom w:val="none" w:sz="0" w:space="0" w:color="auto"/>
                    <w:right w:val="none" w:sz="0" w:space="0" w:color="auto"/>
                  </w:divBdr>
                  <w:divsChild>
                    <w:div w:id="1750301408">
                      <w:marLeft w:val="0"/>
                      <w:marRight w:val="0"/>
                      <w:marTop w:val="0"/>
                      <w:marBottom w:val="0"/>
                      <w:divBdr>
                        <w:top w:val="none" w:sz="0" w:space="0" w:color="auto"/>
                        <w:left w:val="none" w:sz="0" w:space="0" w:color="auto"/>
                        <w:bottom w:val="none" w:sz="0" w:space="0" w:color="auto"/>
                        <w:right w:val="none" w:sz="0" w:space="0" w:color="auto"/>
                      </w:divBdr>
                      <w:divsChild>
                        <w:div w:id="205795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250964">
                              <w:marLeft w:val="0"/>
                              <w:marRight w:val="0"/>
                              <w:marTop w:val="0"/>
                              <w:marBottom w:val="0"/>
                              <w:divBdr>
                                <w:top w:val="none" w:sz="0" w:space="0" w:color="auto"/>
                                <w:left w:val="none" w:sz="0" w:space="0" w:color="auto"/>
                                <w:bottom w:val="none" w:sz="0" w:space="0" w:color="auto"/>
                                <w:right w:val="none" w:sz="0" w:space="0" w:color="auto"/>
                              </w:divBdr>
                              <w:divsChild>
                                <w:div w:id="13424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2379">
      <w:bodyDiv w:val="1"/>
      <w:marLeft w:val="0"/>
      <w:marRight w:val="0"/>
      <w:marTop w:val="0"/>
      <w:marBottom w:val="0"/>
      <w:divBdr>
        <w:top w:val="none" w:sz="0" w:space="0" w:color="auto"/>
        <w:left w:val="none" w:sz="0" w:space="0" w:color="auto"/>
        <w:bottom w:val="none" w:sz="0" w:space="0" w:color="auto"/>
        <w:right w:val="none" w:sz="0" w:space="0" w:color="auto"/>
      </w:divBdr>
      <w:divsChild>
        <w:div w:id="982732669">
          <w:marLeft w:val="0"/>
          <w:marRight w:val="0"/>
          <w:marTop w:val="0"/>
          <w:marBottom w:val="0"/>
          <w:divBdr>
            <w:top w:val="none" w:sz="0" w:space="0" w:color="auto"/>
            <w:left w:val="none" w:sz="0" w:space="0" w:color="auto"/>
            <w:bottom w:val="none" w:sz="0" w:space="0" w:color="auto"/>
            <w:right w:val="none" w:sz="0" w:space="0" w:color="auto"/>
          </w:divBdr>
          <w:divsChild>
            <w:div w:id="123935061">
              <w:marLeft w:val="0"/>
              <w:marRight w:val="0"/>
              <w:marTop w:val="0"/>
              <w:marBottom w:val="0"/>
              <w:divBdr>
                <w:top w:val="none" w:sz="0" w:space="0" w:color="auto"/>
                <w:left w:val="none" w:sz="0" w:space="0" w:color="auto"/>
                <w:bottom w:val="none" w:sz="0" w:space="0" w:color="auto"/>
                <w:right w:val="none" w:sz="0" w:space="0" w:color="auto"/>
              </w:divBdr>
            </w:div>
            <w:div w:id="1364089438">
              <w:marLeft w:val="0"/>
              <w:marRight w:val="0"/>
              <w:marTop w:val="0"/>
              <w:marBottom w:val="0"/>
              <w:divBdr>
                <w:top w:val="none" w:sz="0" w:space="0" w:color="auto"/>
                <w:left w:val="none" w:sz="0" w:space="0" w:color="auto"/>
                <w:bottom w:val="none" w:sz="0" w:space="0" w:color="auto"/>
                <w:right w:val="none" w:sz="0" w:space="0" w:color="auto"/>
              </w:divBdr>
            </w:div>
            <w:div w:id="1711149859">
              <w:marLeft w:val="0"/>
              <w:marRight w:val="0"/>
              <w:marTop w:val="0"/>
              <w:marBottom w:val="0"/>
              <w:divBdr>
                <w:top w:val="none" w:sz="0" w:space="0" w:color="auto"/>
                <w:left w:val="none" w:sz="0" w:space="0" w:color="auto"/>
                <w:bottom w:val="none" w:sz="0" w:space="0" w:color="auto"/>
                <w:right w:val="none" w:sz="0" w:space="0" w:color="auto"/>
              </w:divBdr>
            </w:div>
            <w:div w:id="803474413">
              <w:marLeft w:val="0"/>
              <w:marRight w:val="0"/>
              <w:marTop w:val="0"/>
              <w:marBottom w:val="0"/>
              <w:divBdr>
                <w:top w:val="none" w:sz="0" w:space="0" w:color="auto"/>
                <w:left w:val="none" w:sz="0" w:space="0" w:color="auto"/>
                <w:bottom w:val="none" w:sz="0" w:space="0" w:color="auto"/>
                <w:right w:val="none" w:sz="0" w:space="0" w:color="auto"/>
              </w:divBdr>
            </w:div>
            <w:div w:id="419564697">
              <w:marLeft w:val="0"/>
              <w:marRight w:val="0"/>
              <w:marTop w:val="0"/>
              <w:marBottom w:val="0"/>
              <w:divBdr>
                <w:top w:val="none" w:sz="0" w:space="0" w:color="auto"/>
                <w:left w:val="none" w:sz="0" w:space="0" w:color="auto"/>
                <w:bottom w:val="none" w:sz="0" w:space="0" w:color="auto"/>
                <w:right w:val="none" w:sz="0" w:space="0" w:color="auto"/>
              </w:divBdr>
            </w:div>
            <w:div w:id="1244876170">
              <w:marLeft w:val="0"/>
              <w:marRight w:val="0"/>
              <w:marTop w:val="0"/>
              <w:marBottom w:val="0"/>
              <w:divBdr>
                <w:top w:val="none" w:sz="0" w:space="0" w:color="auto"/>
                <w:left w:val="none" w:sz="0" w:space="0" w:color="auto"/>
                <w:bottom w:val="none" w:sz="0" w:space="0" w:color="auto"/>
                <w:right w:val="none" w:sz="0" w:space="0" w:color="auto"/>
              </w:divBdr>
            </w:div>
            <w:div w:id="1236015203">
              <w:marLeft w:val="0"/>
              <w:marRight w:val="0"/>
              <w:marTop w:val="0"/>
              <w:marBottom w:val="0"/>
              <w:divBdr>
                <w:top w:val="none" w:sz="0" w:space="0" w:color="auto"/>
                <w:left w:val="none" w:sz="0" w:space="0" w:color="auto"/>
                <w:bottom w:val="none" w:sz="0" w:space="0" w:color="auto"/>
                <w:right w:val="none" w:sz="0" w:space="0" w:color="auto"/>
              </w:divBdr>
            </w:div>
            <w:div w:id="776222084">
              <w:marLeft w:val="0"/>
              <w:marRight w:val="0"/>
              <w:marTop w:val="0"/>
              <w:marBottom w:val="0"/>
              <w:divBdr>
                <w:top w:val="none" w:sz="0" w:space="0" w:color="auto"/>
                <w:left w:val="none" w:sz="0" w:space="0" w:color="auto"/>
                <w:bottom w:val="none" w:sz="0" w:space="0" w:color="auto"/>
                <w:right w:val="none" w:sz="0" w:space="0" w:color="auto"/>
              </w:divBdr>
            </w:div>
            <w:div w:id="472987842">
              <w:marLeft w:val="0"/>
              <w:marRight w:val="0"/>
              <w:marTop w:val="0"/>
              <w:marBottom w:val="0"/>
              <w:divBdr>
                <w:top w:val="none" w:sz="0" w:space="0" w:color="auto"/>
                <w:left w:val="none" w:sz="0" w:space="0" w:color="auto"/>
                <w:bottom w:val="none" w:sz="0" w:space="0" w:color="auto"/>
                <w:right w:val="none" w:sz="0" w:space="0" w:color="auto"/>
              </w:divBdr>
            </w:div>
            <w:div w:id="374547286">
              <w:marLeft w:val="0"/>
              <w:marRight w:val="0"/>
              <w:marTop w:val="0"/>
              <w:marBottom w:val="0"/>
              <w:divBdr>
                <w:top w:val="none" w:sz="0" w:space="0" w:color="auto"/>
                <w:left w:val="none" w:sz="0" w:space="0" w:color="auto"/>
                <w:bottom w:val="none" w:sz="0" w:space="0" w:color="auto"/>
                <w:right w:val="none" w:sz="0" w:space="0" w:color="auto"/>
              </w:divBdr>
            </w:div>
            <w:div w:id="512652010">
              <w:marLeft w:val="0"/>
              <w:marRight w:val="0"/>
              <w:marTop w:val="0"/>
              <w:marBottom w:val="0"/>
              <w:divBdr>
                <w:top w:val="none" w:sz="0" w:space="0" w:color="auto"/>
                <w:left w:val="none" w:sz="0" w:space="0" w:color="auto"/>
                <w:bottom w:val="none" w:sz="0" w:space="0" w:color="auto"/>
                <w:right w:val="none" w:sz="0" w:space="0" w:color="auto"/>
              </w:divBdr>
            </w:div>
            <w:div w:id="517741386">
              <w:marLeft w:val="0"/>
              <w:marRight w:val="0"/>
              <w:marTop w:val="0"/>
              <w:marBottom w:val="0"/>
              <w:divBdr>
                <w:top w:val="none" w:sz="0" w:space="0" w:color="auto"/>
                <w:left w:val="none" w:sz="0" w:space="0" w:color="auto"/>
                <w:bottom w:val="none" w:sz="0" w:space="0" w:color="auto"/>
                <w:right w:val="none" w:sz="0" w:space="0" w:color="auto"/>
              </w:divBdr>
            </w:div>
            <w:div w:id="1939018613">
              <w:marLeft w:val="0"/>
              <w:marRight w:val="0"/>
              <w:marTop w:val="0"/>
              <w:marBottom w:val="0"/>
              <w:divBdr>
                <w:top w:val="none" w:sz="0" w:space="0" w:color="auto"/>
                <w:left w:val="none" w:sz="0" w:space="0" w:color="auto"/>
                <w:bottom w:val="none" w:sz="0" w:space="0" w:color="auto"/>
                <w:right w:val="none" w:sz="0" w:space="0" w:color="auto"/>
              </w:divBdr>
            </w:div>
            <w:div w:id="178394725">
              <w:marLeft w:val="0"/>
              <w:marRight w:val="0"/>
              <w:marTop w:val="0"/>
              <w:marBottom w:val="0"/>
              <w:divBdr>
                <w:top w:val="none" w:sz="0" w:space="0" w:color="auto"/>
                <w:left w:val="none" w:sz="0" w:space="0" w:color="auto"/>
                <w:bottom w:val="none" w:sz="0" w:space="0" w:color="auto"/>
                <w:right w:val="none" w:sz="0" w:space="0" w:color="auto"/>
              </w:divBdr>
            </w:div>
            <w:div w:id="526719419">
              <w:marLeft w:val="0"/>
              <w:marRight w:val="0"/>
              <w:marTop w:val="0"/>
              <w:marBottom w:val="0"/>
              <w:divBdr>
                <w:top w:val="none" w:sz="0" w:space="0" w:color="auto"/>
                <w:left w:val="none" w:sz="0" w:space="0" w:color="auto"/>
                <w:bottom w:val="none" w:sz="0" w:space="0" w:color="auto"/>
                <w:right w:val="none" w:sz="0" w:space="0" w:color="auto"/>
              </w:divBdr>
            </w:div>
            <w:div w:id="768357073">
              <w:marLeft w:val="0"/>
              <w:marRight w:val="0"/>
              <w:marTop w:val="0"/>
              <w:marBottom w:val="0"/>
              <w:divBdr>
                <w:top w:val="none" w:sz="0" w:space="0" w:color="auto"/>
                <w:left w:val="none" w:sz="0" w:space="0" w:color="auto"/>
                <w:bottom w:val="none" w:sz="0" w:space="0" w:color="auto"/>
                <w:right w:val="none" w:sz="0" w:space="0" w:color="auto"/>
              </w:divBdr>
            </w:div>
            <w:div w:id="250313841">
              <w:marLeft w:val="0"/>
              <w:marRight w:val="0"/>
              <w:marTop w:val="0"/>
              <w:marBottom w:val="0"/>
              <w:divBdr>
                <w:top w:val="none" w:sz="0" w:space="0" w:color="auto"/>
                <w:left w:val="none" w:sz="0" w:space="0" w:color="auto"/>
                <w:bottom w:val="none" w:sz="0" w:space="0" w:color="auto"/>
                <w:right w:val="none" w:sz="0" w:space="0" w:color="auto"/>
              </w:divBdr>
            </w:div>
            <w:div w:id="815143788">
              <w:marLeft w:val="0"/>
              <w:marRight w:val="0"/>
              <w:marTop w:val="0"/>
              <w:marBottom w:val="0"/>
              <w:divBdr>
                <w:top w:val="none" w:sz="0" w:space="0" w:color="auto"/>
                <w:left w:val="none" w:sz="0" w:space="0" w:color="auto"/>
                <w:bottom w:val="none" w:sz="0" w:space="0" w:color="auto"/>
                <w:right w:val="none" w:sz="0" w:space="0" w:color="auto"/>
              </w:divBdr>
            </w:div>
            <w:div w:id="25570962">
              <w:marLeft w:val="0"/>
              <w:marRight w:val="0"/>
              <w:marTop w:val="0"/>
              <w:marBottom w:val="0"/>
              <w:divBdr>
                <w:top w:val="none" w:sz="0" w:space="0" w:color="auto"/>
                <w:left w:val="none" w:sz="0" w:space="0" w:color="auto"/>
                <w:bottom w:val="none" w:sz="0" w:space="0" w:color="auto"/>
                <w:right w:val="none" w:sz="0" w:space="0" w:color="auto"/>
              </w:divBdr>
            </w:div>
            <w:div w:id="483159357">
              <w:marLeft w:val="0"/>
              <w:marRight w:val="0"/>
              <w:marTop w:val="0"/>
              <w:marBottom w:val="0"/>
              <w:divBdr>
                <w:top w:val="none" w:sz="0" w:space="0" w:color="auto"/>
                <w:left w:val="none" w:sz="0" w:space="0" w:color="auto"/>
                <w:bottom w:val="none" w:sz="0" w:space="0" w:color="auto"/>
                <w:right w:val="none" w:sz="0" w:space="0" w:color="auto"/>
              </w:divBdr>
            </w:div>
            <w:div w:id="1499153244">
              <w:marLeft w:val="0"/>
              <w:marRight w:val="0"/>
              <w:marTop w:val="0"/>
              <w:marBottom w:val="0"/>
              <w:divBdr>
                <w:top w:val="none" w:sz="0" w:space="0" w:color="auto"/>
                <w:left w:val="none" w:sz="0" w:space="0" w:color="auto"/>
                <w:bottom w:val="none" w:sz="0" w:space="0" w:color="auto"/>
                <w:right w:val="none" w:sz="0" w:space="0" w:color="auto"/>
              </w:divBdr>
            </w:div>
            <w:div w:id="1263537420">
              <w:marLeft w:val="0"/>
              <w:marRight w:val="0"/>
              <w:marTop w:val="0"/>
              <w:marBottom w:val="0"/>
              <w:divBdr>
                <w:top w:val="none" w:sz="0" w:space="0" w:color="auto"/>
                <w:left w:val="none" w:sz="0" w:space="0" w:color="auto"/>
                <w:bottom w:val="none" w:sz="0" w:space="0" w:color="auto"/>
                <w:right w:val="none" w:sz="0" w:space="0" w:color="auto"/>
              </w:divBdr>
            </w:div>
            <w:div w:id="479616273">
              <w:marLeft w:val="0"/>
              <w:marRight w:val="0"/>
              <w:marTop w:val="0"/>
              <w:marBottom w:val="0"/>
              <w:divBdr>
                <w:top w:val="none" w:sz="0" w:space="0" w:color="auto"/>
                <w:left w:val="none" w:sz="0" w:space="0" w:color="auto"/>
                <w:bottom w:val="none" w:sz="0" w:space="0" w:color="auto"/>
                <w:right w:val="none" w:sz="0" w:space="0" w:color="auto"/>
              </w:divBdr>
            </w:div>
            <w:div w:id="56443887">
              <w:marLeft w:val="0"/>
              <w:marRight w:val="0"/>
              <w:marTop w:val="0"/>
              <w:marBottom w:val="0"/>
              <w:divBdr>
                <w:top w:val="none" w:sz="0" w:space="0" w:color="auto"/>
                <w:left w:val="none" w:sz="0" w:space="0" w:color="auto"/>
                <w:bottom w:val="none" w:sz="0" w:space="0" w:color="auto"/>
                <w:right w:val="none" w:sz="0" w:space="0" w:color="auto"/>
              </w:divBdr>
            </w:div>
            <w:div w:id="834145042">
              <w:marLeft w:val="0"/>
              <w:marRight w:val="0"/>
              <w:marTop w:val="0"/>
              <w:marBottom w:val="0"/>
              <w:divBdr>
                <w:top w:val="none" w:sz="0" w:space="0" w:color="auto"/>
                <w:left w:val="none" w:sz="0" w:space="0" w:color="auto"/>
                <w:bottom w:val="none" w:sz="0" w:space="0" w:color="auto"/>
                <w:right w:val="none" w:sz="0" w:space="0" w:color="auto"/>
              </w:divBdr>
            </w:div>
            <w:div w:id="854802287">
              <w:marLeft w:val="0"/>
              <w:marRight w:val="0"/>
              <w:marTop w:val="0"/>
              <w:marBottom w:val="0"/>
              <w:divBdr>
                <w:top w:val="none" w:sz="0" w:space="0" w:color="auto"/>
                <w:left w:val="none" w:sz="0" w:space="0" w:color="auto"/>
                <w:bottom w:val="none" w:sz="0" w:space="0" w:color="auto"/>
                <w:right w:val="none" w:sz="0" w:space="0" w:color="auto"/>
              </w:divBdr>
            </w:div>
            <w:div w:id="508721144">
              <w:marLeft w:val="0"/>
              <w:marRight w:val="0"/>
              <w:marTop w:val="0"/>
              <w:marBottom w:val="0"/>
              <w:divBdr>
                <w:top w:val="none" w:sz="0" w:space="0" w:color="auto"/>
                <w:left w:val="none" w:sz="0" w:space="0" w:color="auto"/>
                <w:bottom w:val="none" w:sz="0" w:space="0" w:color="auto"/>
                <w:right w:val="none" w:sz="0" w:space="0" w:color="auto"/>
              </w:divBdr>
            </w:div>
            <w:div w:id="537199782">
              <w:marLeft w:val="0"/>
              <w:marRight w:val="0"/>
              <w:marTop w:val="0"/>
              <w:marBottom w:val="0"/>
              <w:divBdr>
                <w:top w:val="none" w:sz="0" w:space="0" w:color="auto"/>
                <w:left w:val="none" w:sz="0" w:space="0" w:color="auto"/>
                <w:bottom w:val="none" w:sz="0" w:space="0" w:color="auto"/>
                <w:right w:val="none" w:sz="0" w:space="0" w:color="auto"/>
              </w:divBdr>
            </w:div>
            <w:div w:id="1338343272">
              <w:marLeft w:val="0"/>
              <w:marRight w:val="0"/>
              <w:marTop w:val="0"/>
              <w:marBottom w:val="0"/>
              <w:divBdr>
                <w:top w:val="none" w:sz="0" w:space="0" w:color="auto"/>
                <w:left w:val="none" w:sz="0" w:space="0" w:color="auto"/>
                <w:bottom w:val="none" w:sz="0" w:space="0" w:color="auto"/>
                <w:right w:val="none" w:sz="0" w:space="0" w:color="auto"/>
              </w:divBdr>
            </w:div>
            <w:div w:id="1834880894">
              <w:marLeft w:val="0"/>
              <w:marRight w:val="0"/>
              <w:marTop w:val="0"/>
              <w:marBottom w:val="0"/>
              <w:divBdr>
                <w:top w:val="none" w:sz="0" w:space="0" w:color="auto"/>
                <w:left w:val="none" w:sz="0" w:space="0" w:color="auto"/>
                <w:bottom w:val="none" w:sz="0" w:space="0" w:color="auto"/>
                <w:right w:val="none" w:sz="0" w:space="0" w:color="auto"/>
              </w:divBdr>
            </w:div>
            <w:div w:id="1901093650">
              <w:marLeft w:val="0"/>
              <w:marRight w:val="0"/>
              <w:marTop w:val="0"/>
              <w:marBottom w:val="0"/>
              <w:divBdr>
                <w:top w:val="none" w:sz="0" w:space="0" w:color="auto"/>
                <w:left w:val="none" w:sz="0" w:space="0" w:color="auto"/>
                <w:bottom w:val="none" w:sz="0" w:space="0" w:color="auto"/>
                <w:right w:val="none" w:sz="0" w:space="0" w:color="auto"/>
              </w:divBdr>
            </w:div>
            <w:div w:id="1293051650">
              <w:marLeft w:val="0"/>
              <w:marRight w:val="0"/>
              <w:marTop w:val="0"/>
              <w:marBottom w:val="0"/>
              <w:divBdr>
                <w:top w:val="none" w:sz="0" w:space="0" w:color="auto"/>
                <w:left w:val="none" w:sz="0" w:space="0" w:color="auto"/>
                <w:bottom w:val="none" w:sz="0" w:space="0" w:color="auto"/>
                <w:right w:val="none" w:sz="0" w:space="0" w:color="auto"/>
              </w:divBdr>
            </w:div>
            <w:div w:id="1722433997">
              <w:marLeft w:val="0"/>
              <w:marRight w:val="0"/>
              <w:marTop w:val="0"/>
              <w:marBottom w:val="0"/>
              <w:divBdr>
                <w:top w:val="none" w:sz="0" w:space="0" w:color="auto"/>
                <w:left w:val="none" w:sz="0" w:space="0" w:color="auto"/>
                <w:bottom w:val="none" w:sz="0" w:space="0" w:color="auto"/>
                <w:right w:val="none" w:sz="0" w:space="0" w:color="auto"/>
              </w:divBdr>
            </w:div>
            <w:div w:id="14698363">
              <w:marLeft w:val="0"/>
              <w:marRight w:val="0"/>
              <w:marTop w:val="0"/>
              <w:marBottom w:val="0"/>
              <w:divBdr>
                <w:top w:val="none" w:sz="0" w:space="0" w:color="auto"/>
                <w:left w:val="none" w:sz="0" w:space="0" w:color="auto"/>
                <w:bottom w:val="none" w:sz="0" w:space="0" w:color="auto"/>
                <w:right w:val="none" w:sz="0" w:space="0" w:color="auto"/>
              </w:divBdr>
            </w:div>
            <w:div w:id="1665624382">
              <w:marLeft w:val="0"/>
              <w:marRight w:val="0"/>
              <w:marTop w:val="0"/>
              <w:marBottom w:val="0"/>
              <w:divBdr>
                <w:top w:val="none" w:sz="0" w:space="0" w:color="auto"/>
                <w:left w:val="none" w:sz="0" w:space="0" w:color="auto"/>
                <w:bottom w:val="none" w:sz="0" w:space="0" w:color="auto"/>
                <w:right w:val="none" w:sz="0" w:space="0" w:color="auto"/>
              </w:divBdr>
            </w:div>
            <w:div w:id="315499609">
              <w:marLeft w:val="0"/>
              <w:marRight w:val="0"/>
              <w:marTop w:val="0"/>
              <w:marBottom w:val="0"/>
              <w:divBdr>
                <w:top w:val="none" w:sz="0" w:space="0" w:color="auto"/>
                <w:left w:val="none" w:sz="0" w:space="0" w:color="auto"/>
                <w:bottom w:val="none" w:sz="0" w:space="0" w:color="auto"/>
                <w:right w:val="none" w:sz="0" w:space="0" w:color="auto"/>
              </w:divBdr>
            </w:div>
            <w:div w:id="1822849213">
              <w:marLeft w:val="0"/>
              <w:marRight w:val="0"/>
              <w:marTop w:val="0"/>
              <w:marBottom w:val="0"/>
              <w:divBdr>
                <w:top w:val="none" w:sz="0" w:space="0" w:color="auto"/>
                <w:left w:val="none" w:sz="0" w:space="0" w:color="auto"/>
                <w:bottom w:val="none" w:sz="0" w:space="0" w:color="auto"/>
                <w:right w:val="none" w:sz="0" w:space="0" w:color="auto"/>
              </w:divBdr>
            </w:div>
            <w:div w:id="287971485">
              <w:marLeft w:val="0"/>
              <w:marRight w:val="0"/>
              <w:marTop w:val="0"/>
              <w:marBottom w:val="0"/>
              <w:divBdr>
                <w:top w:val="none" w:sz="0" w:space="0" w:color="auto"/>
                <w:left w:val="none" w:sz="0" w:space="0" w:color="auto"/>
                <w:bottom w:val="none" w:sz="0" w:space="0" w:color="auto"/>
                <w:right w:val="none" w:sz="0" w:space="0" w:color="auto"/>
              </w:divBdr>
            </w:div>
            <w:div w:id="1515343484">
              <w:marLeft w:val="0"/>
              <w:marRight w:val="0"/>
              <w:marTop w:val="0"/>
              <w:marBottom w:val="0"/>
              <w:divBdr>
                <w:top w:val="none" w:sz="0" w:space="0" w:color="auto"/>
                <w:left w:val="none" w:sz="0" w:space="0" w:color="auto"/>
                <w:bottom w:val="none" w:sz="0" w:space="0" w:color="auto"/>
                <w:right w:val="none" w:sz="0" w:space="0" w:color="auto"/>
              </w:divBdr>
            </w:div>
            <w:div w:id="53818411">
              <w:marLeft w:val="0"/>
              <w:marRight w:val="0"/>
              <w:marTop w:val="0"/>
              <w:marBottom w:val="0"/>
              <w:divBdr>
                <w:top w:val="none" w:sz="0" w:space="0" w:color="auto"/>
                <w:left w:val="none" w:sz="0" w:space="0" w:color="auto"/>
                <w:bottom w:val="none" w:sz="0" w:space="0" w:color="auto"/>
                <w:right w:val="none" w:sz="0" w:space="0" w:color="auto"/>
              </w:divBdr>
            </w:div>
            <w:div w:id="2029061406">
              <w:marLeft w:val="0"/>
              <w:marRight w:val="0"/>
              <w:marTop w:val="0"/>
              <w:marBottom w:val="0"/>
              <w:divBdr>
                <w:top w:val="none" w:sz="0" w:space="0" w:color="auto"/>
                <w:left w:val="none" w:sz="0" w:space="0" w:color="auto"/>
                <w:bottom w:val="none" w:sz="0" w:space="0" w:color="auto"/>
                <w:right w:val="none" w:sz="0" w:space="0" w:color="auto"/>
              </w:divBdr>
            </w:div>
            <w:div w:id="1332833008">
              <w:marLeft w:val="0"/>
              <w:marRight w:val="0"/>
              <w:marTop w:val="0"/>
              <w:marBottom w:val="0"/>
              <w:divBdr>
                <w:top w:val="none" w:sz="0" w:space="0" w:color="auto"/>
                <w:left w:val="none" w:sz="0" w:space="0" w:color="auto"/>
                <w:bottom w:val="none" w:sz="0" w:space="0" w:color="auto"/>
                <w:right w:val="none" w:sz="0" w:space="0" w:color="auto"/>
              </w:divBdr>
            </w:div>
            <w:div w:id="667487375">
              <w:marLeft w:val="0"/>
              <w:marRight w:val="0"/>
              <w:marTop w:val="0"/>
              <w:marBottom w:val="0"/>
              <w:divBdr>
                <w:top w:val="none" w:sz="0" w:space="0" w:color="auto"/>
                <w:left w:val="none" w:sz="0" w:space="0" w:color="auto"/>
                <w:bottom w:val="none" w:sz="0" w:space="0" w:color="auto"/>
                <w:right w:val="none" w:sz="0" w:space="0" w:color="auto"/>
              </w:divBdr>
            </w:div>
            <w:div w:id="1183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8958">
      <w:bodyDiv w:val="1"/>
      <w:marLeft w:val="0"/>
      <w:marRight w:val="0"/>
      <w:marTop w:val="0"/>
      <w:marBottom w:val="0"/>
      <w:divBdr>
        <w:top w:val="none" w:sz="0" w:space="0" w:color="auto"/>
        <w:left w:val="none" w:sz="0" w:space="0" w:color="auto"/>
        <w:bottom w:val="none" w:sz="0" w:space="0" w:color="auto"/>
        <w:right w:val="none" w:sz="0" w:space="0" w:color="auto"/>
      </w:divBdr>
    </w:div>
    <w:div w:id="300309756">
      <w:bodyDiv w:val="1"/>
      <w:marLeft w:val="0"/>
      <w:marRight w:val="0"/>
      <w:marTop w:val="0"/>
      <w:marBottom w:val="0"/>
      <w:divBdr>
        <w:top w:val="none" w:sz="0" w:space="0" w:color="auto"/>
        <w:left w:val="none" w:sz="0" w:space="0" w:color="auto"/>
        <w:bottom w:val="none" w:sz="0" w:space="0" w:color="auto"/>
        <w:right w:val="none" w:sz="0" w:space="0" w:color="auto"/>
      </w:divBdr>
      <w:divsChild>
        <w:div w:id="774322807">
          <w:marLeft w:val="0"/>
          <w:marRight w:val="0"/>
          <w:marTop w:val="0"/>
          <w:marBottom w:val="0"/>
          <w:divBdr>
            <w:top w:val="none" w:sz="0" w:space="0" w:color="auto"/>
            <w:left w:val="none" w:sz="0" w:space="0" w:color="auto"/>
            <w:bottom w:val="none" w:sz="0" w:space="0" w:color="auto"/>
            <w:right w:val="none" w:sz="0" w:space="0" w:color="auto"/>
          </w:divBdr>
          <w:divsChild>
            <w:div w:id="1834029008">
              <w:marLeft w:val="0"/>
              <w:marRight w:val="0"/>
              <w:marTop w:val="0"/>
              <w:marBottom w:val="0"/>
              <w:divBdr>
                <w:top w:val="none" w:sz="0" w:space="0" w:color="auto"/>
                <w:left w:val="none" w:sz="0" w:space="0" w:color="auto"/>
                <w:bottom w:val="none" w:sz="0" w:space="0" w:color="auto"/>
                <w:right w:val="none" w:sz="0" w:space="0" w:color="auto"/>
              </w:divBdr>
              <w:divsChild>
                <w:div w:id="1071195508">
                  <w:marLeft w:val="0"/>
                  <w:marRight w:val="0"/>
                  <w:marTop w:val="0"/>
                  <w:marBottom w:val="0"/>
                  <w:divBdr>
                    <w:top w:val="none" w:sz="0" w:space="0" w:color="auto"/>
                    <w:left w:val="none" w:sz="0" w:space="0" w:color="auto"/>
                    <w:bottom w:val="none" w:sz="0" w:space="0" w:color="auto"/>
                    <w:right w:val="none" w:sz="0" w:space="0" w:color="auto"/>
                  </w:divBdr>
                  <w:divsChild>
                    <w:div w:id="1013992492">
                      <w:marLeft w:val="0"/>
                      <w:marRight w:val="0"/>
                      <w:marTop w:val="0"/>
                      <w:marBottom w:val="0"/>
                      <w:divBdr>
                        <w:top w:val="none" w:sz="0" w:space="0" w:color="auto"/>
                        <w:left w:val="none" w:sz="0" w:space="0" w:color="auto"/>
                        <w:bottom w:val="none" w:sz="0" w:space="0" w:color="auto"/>
                        <w:right w:val="none" w:sz="0" w:space="0" w:color="auto"/>
                      </w:divBdr>
                      <w:divsChild>
                        <w:div w:id="1929196733">
                          <w:marLeft w:val="0"/>
                          <w:marRight w:val="0"/>
                          <w:marTop w:val="0"/>
                          <w:marBottom w:val="0"/>
                          <w:divBdr>
                            <w:top w:val="none" w:sz="0" w:space="0" w:color="auto"/>
                            <w:left w:val="none" w:sz="0" w:space="0" w:color="auto"/>
                            <w:bottom w:val="none" w:sz="0" w:space="0" w:color="auto"/>
                            <w:right w:val="none" w:sz="0" w:space="0" w:color="auto"/>
                          </w:divBdr>
                          <w:divsChild>
                            <w:div w:id="1856263547">
                              <w:marLeft w:val="0"/>
                              <w:marRight w:val="0"/>
                              <w:marTop w:val="0"/>
                              <w:marBottom w:val="0"/>
                              <w:divBdr>
                                <w:top w:val="none" w:sz="0" w:space="0" w:color="auto"/>
                                <w:left w:val="none" w:sz="0" w:space="0" w:color="auto"/>
                                <w:bottom w:val="none" w:sz="0" w:space="0" w:color="auto"/>
                                <w:right w:val="none" w:sz="0" w:space="0" w:color="auto"/>
                              </w:divBdr>
                              <w:divsChild>
                                <w:div w:id="1478379675">
                                  <w:marLeft w:val="0"/>
                                  <w:marRight w:val="0"/>
                                  <w:marTop w:val="0"/>
                                  <w:marBottom w:val="0"/>
                                  <w:divBdr>
                                    <w:top w:val="none" w:sz="0" w:space="0" w:color="auto"/>
                                    <w:left w:val="none" w:sz="0" w:space="0" w:color="auto"/>
                                    <w:bottom w:val="none" w:sz="0" w:space="0" w:color="auto"/>
                                    <w:right w:val="none" w:sz="0" w:space="0" w:color="auto"/>
                                  </w:divBdr>
                                  <w:divsChild>
                                    <w:div w:id="1832719470">
                                      <w:marLeft w:val="0"/>
                                      <w:marRight w:val="0"/>
                                      <w:marTop w:val="0"/>
                                      <w:marBottom w:val="0"/>
                                      <w:divBdr>
                                        <w:top w:val="none" w:sz="0" w:space="0" w:color="auto"/>
                                        <w:left w:val="none" w:sz="0" w:space="0" w:color="auto"/>
                                        <w:bottom w:val="none" w:sz="0" w:space="0" w:color="auto"/>
                                        <w:right w:val="none" w:sz="0" w:space="0" w:color="auto"/>
                                      </w:divBdr>
                                      <w:divsChild>
                                        <w:div w:id="1235628899">
                                          <w:marLeft w:val="0"/>
                                          <w:marRight w:val="0"/>
                                          <w:marTop w:val="0"/>
                                          <w:marBottom w:val="0"/>
                                          <w:divBdr>
                                            <w:top w:val="none" w:sz="0" w:space="0" w:color="auto"/>
                                            <w:left w:val="none" w:sz="0" w:space="0" w:color="auto"/>
                                            <w:bottom w:val="none" w:sz="0" w:space="0" w:color="auto"/>
                                            <w:right w:val="none" w:sz="0" w:space="0" w:color="auto"/>
                                          </w:divBdr>
                                          <w:divsChild>
                                            <w:div w:id="622074527">
                                              <w:marLeft w:val="0"/>
                                              <w:marRight w:val="0"/>
                                              <w:marTop w:val="0"/>
                                              <w:marBottom w:val="0"/>
                                              <w:divBdr>
                                                <w:top w:val="none" w:sz="0" w:space="0" w:color="auto"/>
                                                <w:left w:val="none" w:sz="0" w:space="0" w:color="auto"/>
                                                <w:bottom w:val="none" w:sz="0" w:space="0" w:color="auto"/>
                                                <w:right w:val="none" w:sz="0" w:space="0" w:color="auto"/>
                                              </w:divBdr>
                                              <w:divsChild>
                                                <w:div w:id="1930694605">
                                                  <w:marLeft w:val="0"/>
                                                  <w:marRight w:val="0"/>
                                                  <w:marTop w:val="0"/>
                                                  <w:marBottom w:val="0"/>
                                                  <w:divBdr>
                                                    <w:top w:val="none" w:sz="0" w:space="0" w:color="auto"/>
                                                    <w:left w:val="none" w:sz="0" w:space="0" w:color="auto"/>
                                                    <w:bottom w:val="none" w:sz="0" w:space="0" w:color="auto"/>
                                                    <w:right w:val="none" w:sz="0" w:space="0" w:color="auto"/>
                                                  </w:divBdr>
                                                  <w:divsChild>
                                                    <w:div w:id="1992053879">
                                                      <w:marLeft w:val="0"/>
                                                      <w:marRight w:val="0"/>
                                                      <w:marTop w:val="0"/>
                                                      <w:marBottom w:val="0"/>
                                                      <w:divBdr>
                                                        <w:top w:val="none" w:sz="0" w:space="0" w:color="auto"/>
                                                        <w:left w:val="none" w:sz="0" w:space="0" w:color="auto"/>
                                                        <w:bottom w:val="none" w:sz="0" w:space="0" w:color="auto"/>
                                                        <w:right w:val="none" w:sz="0" w:space="0" w:color="auto"/>
                                                      </w:divBdr>
                                                      <w:divsChild>
                                                        <w:div w:id="813065553">
                                                          <w:marLeft w:val="0"/>
                                                          <w:marRight w:val="0"/>
                                                          <w:marTop w:val="0"/>
                                                          <w:marBottom w:val="0"/>
                                                          <w:divBdr>
                                                            <w:top w:val="none" w:sz="0" w:space="0" w:color="auto"/>
                                                            <w:left w:val="none" w:sz="0" w:space="0" w:color="auto"/>
                                                            <w:bottom w:val="none" w:sz="0" w:space="0" w:color="auto"/>
                                                            <w:right w:val="none" w:sz="0" w:space="0" w:color="auto"/>
                                                          </w:divBdr>
                                                          <w:divsChild>
                                                            <w:div w:id="1187332422">
                                                              <w:marLeft w:val="0"/>
                                                              <w:marRight w:val="0"/>
                                                              <w:marTop w:val="0"/>
                                                              <w:marBottom w:val="0"/>
                                                              <w:divBdr>
                                                                <w:top w:val="none" w:sz="0" w:space="0" w:color="auto"/>
                                                                <w:left w:val="none" w:sz="0" w:space="0" w:color="auto"/>
                                                                <w:bottom w:val="none" w:sz="0" w:space="0" w:color="auto"/>
                                                                <w:right w:val="none" w:sz="0" w:space="0" w:color="auto"/>
                                                              </w:divBdr>
                                                              <w:divsChild>
                                                                <w:div w:id="587735366">
                                                                  <w:marLeft w:val="0"/>
                                                                  <w:marRight w:val="0"/>
                                                                  <w:marTop w:val="0"/>
                                                                  <w:marBottom w:val="0"/>
                                                                  <w:divBdr>
                                                                    <w:top w:val="none" w:sz="0" w:space="0" w:color="auto"/>
                                                                    <w:left w:val="none" w:sz="0" w:space="0" w:color="auto"/>
                                                                    <w:bottom w:val="none" w:sz="0" w:space="0" w:color="auto"/>
                                                                    <w:right w:val="none" w:sz="0" w:space="0" w:color="auto"/>
                                                                  </w:divBdr>
                                                                  <w:divsChild>
                                                                    <w:div w:id="942767607">
                                                                      <w:marLeft w:val="0"/>
                                                                      <w:marRight w:val="0"/>
                                                                      <w:marTop w:val="0"/>
                                                                      <w:marBottom w:val="0"/>
                                                                      <w:divBdr>
                                                                        <w:top w:val="none" w:sz="0" w:space="0" w:color="auto"/>
                                                                        <w:left w:val="none" w:sz="0" w:space="0" w:color="auto"/>
                                                                        <w:bottom w:val="none" w:sz="0" w:space="0" w:color="auto"/>
                                                                        <w:right w:val="none" w:sz="0" w:space="0" w:color="auto"/>
                                                                      </w:divBdr>
                                                                      <w:divsChild>
                                                                        <w:div w:id="319969077">
                                                                          <w:marLeft w:val="0"/>
                                                                          <w:marRight w:val="0"/>
                                                                          <w:marTop w:val="0"/>
                                                                          <w:marBottom w:val="0"/>
                                                                          <w:divBdr>
                                                                            <w:top w:val="none" w:sz="0" w:space="0" w:color="auto"/>
                                                                            <w:left w:val="none" w:sz="0" w:space="0" w:color="auto"/>
                                                                            <w:bottom w:val="none" w:sz="0" w:space="0" w:color="auto"/>
                                                                            <w:right w:val="none" w:sz="0" w:space="0" w:color="auto"/>
                                                                          </w:divBdr>
                                                                          <w:divsChild>
                                                                            <w:div w:id="1160316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3255025">
                                                                                  <w:marLeft w:val="0"/>
                                                                                  <w:marRight w:val="0"/>
                                                                                  <w:marTop w:val="0"/>
                                                                                  <w:marBottom w:val="0"/>
                                                                                  <w:divBdr>
                                                                                    <w:top w:val="none" w:sz="0" w:space="0" w:color="auto"/>
                                                                                    <w:left w:val="none" w:sz="0" w:space="0" w:color="auto"/>
                                                                                    <w:bottom w:val="none" w:sz="0" w:space="0" w:color="auto"/>
                                                                                    <w:right w:val="none" w:sz="0" w:space="0" w:color="auto"/>
                                                                                  </w:divBdr>
                                                                                  <w:divsChild>
                                                                                    <w:div w:id="1124692862">
                                                                                      <w:marLeft w:val="0"/>
                                                                                      <w:marRight w:val="0"/>
                                                                                      <w:marTop w:val="0"/>
                                                                                      <w:marBottom w:val="0"/>
                                                                                      <w:divBdr>
                                                                                        <w:top w:val="none" w:sz="0" w:space="0" w:color="auto"/>
                                                                                        <w:left w:val="none" w:sz="0" w:space="0" w:color="auto"/>
                                                                                        <w:bottom w:val="none" w:sz="0" w:space="0" w:color="auto"/>
                                                                                        <w:right w:val="none" w:sz="0" w:space="0" w:color="auto"/>
                                                                                      </w:divBdr>
                                                                                      <w:divsChild>
                                                                                        <w:div w:id="1584144261">
                                                                                          <w:marLeft w:val="0"/>
                                                                                          <w:marRight w:val="0"/>
                                                                                          <w:marTop w:val="0"/>
                                                                                          <w:marBottom w:val="0"/>
                                                                                          <w:divBdr>
                                                                                            <w:top w:val="none" w:sz="0" w:space="0" w:color="auto"/>
                                                                                            <w:left w:val="none" w:sz="0" w:space="0" w:color="auto"/>
                                                                                            <w:bottom w:val="none" w:sz="0" w:space="0" w:color="auto"/>
                                                                                            <w:right w:val="none" w:sz="0" w:space="0" w:color="auto"/>
                                                                                          </w:divBdr>
                                                                                          <w:divsChild>
                                                                                            <w:div w:id="15476399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25163">
                                                                                                  <w:marLeft w:val="0"/>
                                                                                                  <w:marRight w:val="0"/>
                                                                                                  <w:marTop w:val="0"/>
                                                                                                  <w:marBottom w:val="0"/>
                                                                                                  <w:divBdr>
                                                                                                    <w:top w:val="none" w:sz="0" w:space="0" w:color="auto"/>
                                                                                                    <w:left w:val="none" w:sz="0" w:space="0" w:color="auto"/>
                                                                                                    <w:bottom w:val="none" w:sz="0" w:space="0" w:color="auto"/>
                                                                                                    <w:right w:val="none" w:sz="0" w:space="0" w:color="auto"/>
                                                                                                  </w:divBdr>
                                                                                                  <w:divsChild>
                                                                                                    <w:div w:id="3425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462649">
                                                                  <w:blockQuote w:val="1"/>
                                                                  <w:marLeft w:val="600"/>
                                                                  <w:marRight w:val="0"/>
                                                                  <w:marTop w:val="0"/>
                                                                  <w:marBottom w:val="0"/>
                                                                  <w:divBdr>
                                                                    <w:top w:val="none" w:sz="0" w:space="0" w:color="auto"/>
                                                                    <w:left w:val="none" w:sz="0" w:space="0" w:color="auto"/>
                                                                    <w:bottom w:val="none" w:sz="0" w:space="0" w:color="auto"/>
                                                                    <w:right w:val="none" w:sz="0" w:space="0" w:color="auto"/>
                                                                  </w:divBdr>
                                                                  <w:divsChild>
                                                                    <w:div w:id="139347763">
                                                                      <w:marLeft w:val="0"/>
                                                                      <w:marRight w:val="0"/>
                                                                      <w:marTop w:val="0"/>
                                                                      <w:marBottom w:val="0"/>
                                                                      <w:divBdr>
                                                                        <w:top w:val="none" w:sz="0" w:space="0" w:color="auto"/>
                                                                        <w:left w:val="none" w:sz="0" w:space="0" w:color="auto"/>
                                                                        <w:bottom w:val="none" w:sz="0" w:space="0" w:color="auto"/>
                                                                        <w:right w:val="none" w:sz="0" w:space="0" w:color="auto"/>
                                                                      </w:divBdr>
                                                                      <w:divsChild>
                                                                        <w:div w:id="539558378">
                                                                          <w:marLeft w:val="0"/>
                                                                          <w:marRight w:val="0"/>
                                                                          <w:marTop w:val="0"/>
                                                                          <w:marBottom w:val="0"/>
                                                                          <w:divBdr>
                                                                            <w:top w:val="none" w:sz="0" w:space="0" w:color="auto"/>
                                                                            <w:left w:val="none" w:sz="0" w:space="0" w:color="auto"/>
                                                                            <w:bottom w:val="none" w:sz="0" w:space="0" w:color="auto"/>
                                                                            <w:right w:val="none" w:sz="0" w:space="0" w:color="auto"/>
                                                                          </w:divBdr>
                                                                          <w:divsChild>
                                                                            <w:div w:id="8799948">
                                                                              <w:marLeft w:val="0"/>
                                                                              <w:marRight w:val="0"/>
                                                                              <w:marTop w:val="0"/>
                                                                              <w:marBottom w:val="0"/>
                                                                              <w:divBdr>
                                                                                <w:top w:val="none" w:sz="0" w:space="0" w:color="auto"/>
                                                                                <w:left w:val="none" w:sz="0" w:space="0" w:color="auto"/>
                                                                                <w:bottom w:val="none" w:sz="0" w:space="0" w:color="auto"/>
                                                                                <w:right w:val="none" w:sz="0" w:space="0" w:color="auto"/>
                                                                              </w:divBdr>
                                                                              <w:divsChild>
                                                                                <w:div w:id="367218717">
                                                                                  <w:blockQuote w:val="1"/>
                                                                                  <w:marLeft w:val="720"/>
                                                                                  <w:marRight w:val="720"/>
                                                                                  <w:marTop w:val="0"/>
                                                                                  <w:marBottom w:val="0"/>
                                                                                  <w:divBdr>
                                                                                    <w:top w:val="none" w:sz="0" w:space="0" w:color="auto"/>
                                                                                    <w:left w:val="none" w:sz="0" w:space="0" w:color="auto"/>
                                                                                    <w:bottom w:val="none" w:sz="0" w:space="0" w:color="auto"/>
                                                                                    <w:right w:val="none" w:sz="0" w:space="0" w:color="auto"/>
                                                                                  </w:divBdr>
                                                                                  <w:divsChild>
                                                                                    <w:div w:id="523441267">
                                                                                      <w:marLeft w:val="0"/>
                                                                                      <w:marRight w:val="0"/>
                                                                                      <w:marTop w:val="0"/>
                                                                                      <w:marBottom w:val="0"/>
                                                                                      <w:divBdr>
                                                                                        <w:top w:val="none" w:sz="0" w:space="0" w:color="auto"/>
                                                                                        <w:left w:val="none" w:sz="0" w:space="0" w:color="auto"/>
                                                                                        <w:bottom w:val="none" w:sz="0" w:space="0" w:color="auto"/>
                                                                                        <w:right w:val="none" w:sz="0" w:space="0" w:color="auto"/>
                                                                                      </w:divBdr>
                                                                                      <w:divsChild>
                                                                                        <w:div w:id="677581669">
                                                                                          <w:marLeft w:val="0"/>
                                                                                          <w:marRight w:val="0"/>
                                                                                          <w:marTop w:val="0"/>
                                                                                          <w:marBottom w:val="0"/>
                                                                                          <w:divBdr>
                                                                                            <w:top w:val="none" w:sz="0" w:space="0" w:color="auto"/>
                                                                                            <w:left w:val="none" w:sz="0" w:space="0" w:color="auto"/>
                                                                                            <w:bottom w:val="none" w:sz="0" w:space="0" w:color="auto"/>
                                                                                            <w:right w:val="none" w:sz="0" w:space="0" w:color="auto"/>
                                                                                          </w:divBdr>
                                                                                          <w:divsChild>
                                                                                            <w:div w:id="157812791">
                                                                                              <w:marLeft w:val="0"/>
                                                                                              <w:marRight w:val="0"/>
                                                                                              <w:marTop w:val="0"/>
                                                                                              <w:marBottom w:val="0"/>
                                                                                              <w:divBdr>
                                                                                                <w:top w:val="none" w:sz="0" w:space="0" w:color="auto"/>
                                                                                                <w:left w:val="none" w:sz="0" w:space="0" w:color="auto"/>
                                                                                                <w:bottom w:val="none" w:sz="0" w:space="0" w:color="auto"/>
                                                                                                <w:right w:val="none" w:sz="0" w:space="0" w:color="auto"/>
                                                                                              </w:divBdr>
                                                                                              <w:divsChild>
                                                                                                <w:div w:id="1609463459">
                                                                                                  <w:blockQuote w:val="1"/>
                                                                                                  <w:marLeft w:val="720"/>
                                                                                                  <w:marRight w:val="720"/>
                                                                                                  <w:marTop w:val="0"/>
                                                                                                  <w:marBottom w:val="0"/>
                                                                                                  <w:divBdr>
                                                                                                    <w:top w:val="none" w:sz="0" w:space="0" w:color="auto"/>
                                                                                                    <w:left w:val="none" w:sz="0" w:space="0" w:color="auto"/>
                                                                                                    <w:bottom w:val="none" w:sz="0" w:space="0" w:color="auto"/>
                                                                                                    <w:right w:val="none" w:sz="0" w:space="0" w:color="auto"/>
                                                                                                  </w:divBdr>
                                                                                                  <w:divsChild>
                                                                                                    <w:div w:id="1234313671">
                                                                                                      <w:marLeft w:val="0"/>
                                                                                                      <w:marRight w:val="0"/>
                                                                                                      <w:marTop w:val="0"/>
                                                                                                      <w:marBottom w:val="0"/>
                                                                                                      <w:divBdr>
                                                                                                        <w:top w:val="none" w:sz="0" w:space="0" w:color="auto"/>
                                                                                                        <w:left w:val="none" w:sz="0" w:space="0" w:color="auto"/>
                                                                                                        <w:bottom w:val="none" w:sz="0" w:space="0" w:color="auto"/>
                                                                                                        <w:right w:val="none" w:sz="0" w:space="0" w:color="auto"/>
                                                                                                      </w:divBdr>
                                                                                                      <w:divsChild>
                                                                                                        <w:div w:id="21353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706424">
                                                                      <w:marLeft w:val="0"/>
                                                                      <w:marRight w:val="0"/>
                                                                      <w:marTop w:val="0"/>
                                                                      <w:marBottom w:val="0"/>
                                                                      <w:divBdr>
                                                                        <w:top w:val="none" w:sz="0" w:space="0" w:color="auto"/>
                                                                        <w:left w:val="none" w:sz="0" w:space="0" w:color="auto"/>
                                                                        <w:bottom w:val="none" w:sz="0" w:space="0" w:color="auto"/>
                                                                        <w:right w:val="none" w:sz="0" w:space="0" w:color="auto"/>
                                                                      </w:divBdr>
                                                                      <w:divsChild>
                                                                        <w:div w:id="962200424">
                                                                          <w:marLeft w:val="0"/>
                                                                          <w:marRight w:val="0"/>
                                                                          <w:marTop w:val="0"/>
                                                                          <w:marBottom w:val="0"/>
                                                                          <w:divBdr>
                                                                            <w:top w:val="none" w:sz="0" w:space="0" w:color="auto"/>
                                                                            <w:left w:val="none" w:sz="0" w:space="0" w:color="auto"/>
                                                                            <w:bottom w:val="none" w:sz="0" w:space="0" w:color="auto"/>
                                                                            <w:right w:val="none" w:sz="0" w:space="0" w:color="auto"/>
                                                                          </w:divBdr>
                                                                          <w:divsChild>
                                                                            <w:div w:id="1455097591">
                                                                              <w:marLeft w:val="0"/>
                                                                              <w:marRight w:val="0"/>
                                                                              <w:marTop w:val="0"/>
                                                                              <w:marBottom w:val="0"/>
                                                                              <w:divBdr>
                                                                                <w:top w:val="none" w:sz="0" w:space="0" w:color="auto"/>
                                                                                <w:left w:val="none" w:sz="0" w:space="0" w:color="auto"/>
                                                                                <w:bottom w:val="none" w:sz="0" w:space="0" w:color="auto"/>
                                                                                <w:right w:val="none" w:sz="0" w:space="0" w:color="auto"/>
                                                                              </w:divBdr>
                                                                              <w:divsChild>
                                                                                <w:div w:id="1319574839">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22955346">
                                                                                      <w:marLeft w:val="0"/>
                                                                                      <w:marRight w:val="0"/>
                                                                                      <w:marTop w:val="0"/>
                                                                                      <w:marBottom w:val="0"/>
                                                                                      <w:divBdr>
                                                                                        <w:top w:val="none" w:sz="0" w:space="0" w:color="auto"/>
                                                                                        <w:left w:val="none" w:sz="0" w:space="0" w:color="auto"/>
                                                                                        <w:bottom w:val="none" w:sz="0" w:space="0" w:color="auto"/>
                                                                                        <w:right w:val="none" w:sz="0" w:space="0" w:color="auto"/>
                                                                                      </w:divBdr>
                                                                                      <w:divsChild>
                                                                                        <w:div w:id="1514765960">
                                                                                          <w:marLeft w:val="0"/>
                                                                                          <w:marRight w:val="0"/>
                                                                                          <w:marTop w:val="0"/>
                                                                                          <w:marBottom w:val="0"/>
                                                                                          <w:divBdr>
                                                                                            <w:top w:val="none" w:sz="0" w:space="0" w:color="auto"/>
                                                                                            <w:left w:val="none" w:sz="0" w:space="0" w:color="auto"/>
                                                                                            <w:bottom w:val="none" w:sz="0" w:space="0" w:color="auto"/>
                                                                                            <w:right w:val="none" w:sz="0" w:space="0" w:color="auto"/>
                                                                                          </w:divBdr>
                                                                                          <w:divsChild>
                                                                                            <w:div w:id="1342126593">
                                                                                              <w:marLeft w:val="0"/>
                                                                                              <w:marRight w:val="0"/>
                                                                                              <w:marTop w:val="0"/>
                                                                                              <w:marBottom w:val="0"/>
                                                                                              <w:divBdr>
                                                                                                <w:top w:val="none" w:sz="0" w:space="0" w:color="auto"/>
                                                                                                <w:left w:val="none" w:sz="0" w:space="0" w:color="auto"/>
                                                                                                <w:bottom w:val="none" w:sz="0" w:space="0" w:color="auto"/>
                                                                                                <w:right w:val="none" w:sz="0" w:space="0" w:color="auto"/>
                                                                                              </w:divBdr>
                                                                                              <w:divsChild>
                                                                                                <w:div w:id="1103450974">
                                                                                                  <w:blockQuote w:val="1"/>
                                                                                                  <w:marLeft w:val="720"/>
                                                                                                  <w:marRight w:val="720"/>
                                                                                                  <w:marTop w:val="0"/>
                                                                                                  <w:marBottom w:val="0"/>
                                                                                                  <w:divBdr>
                                                                                                    <w:top w:val="none" w:sz="0" w:space="0" w:color="auto"/>
                                                                                                    <w:left w:val="none" w:sz="0" w:space="0" w:color="auto"/>
                                                                                                    <w:bottom w:val="none" w:sz="0" w:space="0" w:color="auto"/>
                                                                                                    <w:right w:val="none" w:sz="0" w:space="0" w:color="auto"/>
                                                                                                  </w:divBdr>
                                                                                                  <w:divsChild>
                                                                                                    <w:div w:id="1079908829">
                                                                                                      <w:marLeft w:val="0"/>
                                                                                                      <w:marRight w:val="0"/>
                                                                                                      <w:marTop w:val="0"/>
                                                                                                      <w:marBottom w:val="0"/>
                                                                                                      <w:divBdr>
                                                                                                        <w:top w:val="none" w:sz="0" w:space="0" w:color="auto"/>
                                                                                                        <w:left w:val="none" w:sz="0" w:space="0" w:color="auto"/>
                                                                                                        <w:bottom w:val="none" w:sz="0" w:space="0" w:color="auto"/>
                                                                                                        <w:right w:val="none" w:sz="0" w:space="0" w:color="auto"/>
                                                                                                      </w:divBdr>
                                                                                                      <w:divsChild>
                                                                                                        <w:div w:id="2345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323855">
                                                                      <w:marLeft w:val="0"/>
                                                                      <w:marRight w:val="0"/>
                                                                      <w:marTop w:val="0"/>
                                                                      <w:marBottom w:val="0"/>
                                                                      <w:divBdr>
                                                                        <w:top w:val="none" w:sz="0" w:space="0" w:color="auto"/>
                                                                        <w:left w:val="none" w:sz="0" w:space="0" w:color="auto"/>
                                                                        <w:bottom w:val="none" w:sz="0" w:space="0" w:color="auto"/>
                                                                        <w:right w:val="none" w:sz="0" w:space="0" w:color="auto"/>
                                                                      </w:divBdr>
                                                                      <w:divsChild>
                                                                        <w:div w:id="162476254">
                                                                          <w:marLeft w:val="0"/>
                                                                          <w:marRight w:val="0"/>
                                                                          <w:marTop w:val="0"/>
                                                                          <w:marBottom w:val="0"/>
                                                                          <w:divBdr>
                                                                            <w:top w:val="none" w:sz="0" w:space="0" w:color="auto"/>
                                                                            <w:left w:val="none" w:sz="0" w:space="0" w:color="auto"/>
                                                                            <w:bottom w:val="none" w:sz="0" w:space="0" w:color="auto"/>
                                                                            <w:right w:val="none" w:sz="0" w:space="0" w:color="auto"/>
                                                                          </w:divBdr>
                                                                          <w:divsChild>
                                                                            <w:div w:id="682129046">
                                                                              <w:marLeft w:val="0"/>
                                                                              <w:marRight w:val="0"/>
                                                                              <w:marTop w:val="0"/>
                                                                              <w:marBottom w:val="0"/>
                                                                              <w:divBdr>
                                                                                <w:top w:val="none" w:sz="0" w:space="0" w:color="auto"/>
                                                                                <w:left w:val="none" w:sz="0" w:space="0" w:color="auto"/>
                                                                                <w:bottom w:val="none" w:sz="0" w:space="0" w:color="auto"/>
                                                                                <w:right w:val="none" w:sz="0" w:space="0" w:color="auto"/>
                                                                              </w:divBdr>
                                                                              <w:divsChild>
                                                                                <w:div w:id="1993753556">
                                                                                  <w:blockQuote w:val="1"/>
                                                                                  <w:marLeft w:val="720"/>
                                                                                  <w:marRight w:val="720"/>
                                                                                  <w:marTop w:val="0"/>
                                                                                  <w:marBottom w:val="0"/>
                                                                                  <w:divBdr>
                                                                                    <w:top w:val="none" w:sz="0" w:space="0" w:color="auto"/>
                                                                                    <w:left w:val="none" w:sz="0" w:space="0" w:color="auto"/>
                                                                                    <w:bottom w:val="none" w:sz="0" w:space="0" w:color="auto"/>
                                                                                    <w:right w:val="none" w:sz="0" w:space="0" w:color="auto"/>
                                                                                  </w:divBdr>
                                                                                  <w:divsChild>
                                                                                    <w:div w:id="803549717">
                                                                                      <w:marLeft w:val="0"/>
                                                                                      <w:marRight w:val="0"/>
                                                                                      <w:marTop w:val="0"/>
                                                                                      <w:marBottom w:val="0"/>
                                                                                      <w:divBdr>
                                                                                        <w:top w:val="none" w:sz="0" w:space="0" w:color="auto"/>
                                                                                        <w:left w:val="none" w:sz="0" w:space="0" w:color="auto"/>
                                                                                        <w:bottom w:val="none" w:sz="0" w:space="0" w:color="auto"/>
                                                                                        <w:right w:val="none" w:sz="0" w:space="0" w:color="auto"/>
                                                                                      </w:divBdr>
                                                                                      <w:divsChild>
                                                                                        <w:div w:id="1339306432">
                                                                                          <w:marLeft w:val="0"/>
                                                                                          <w:marRight w:val="0"/>
                                                                                          <w:marTop w:val="0"/>
                                                                                          <w:marBottom w:val="0"/>
                                                                                          <w:divBdr>
                                                                                            <w:top w:val="none" w:sz="0" w:space="0" w:color="auto"/>
                                                                                            <w:left w:val="none" w:sz="0" w:space="0" w:color="auto"/>
                                                                                            <w:bottom w:val="none" w:sz="0" w:space="0" w:color="auto"/>
                                                                                            <w:right w:val="none" w:sz="0" w:space="0" w:color="auto"/>
                                                                                          </w:divBdr>
                                                                                          <w:divsChild>
                                                                                            <w:div w:id="1627616406">
                                                                                              <w:marLeft w:val="0"/>
                                                                                              <w:marRight w:val="0"/>
                                                                                              <w:marTop w:val="0"/>
                                                                                              <w:marBottom w:val="0"/>
                                                                                              <w:divBdr>
                                                                                                <w:top w:val="none" w:sz="0" w:space="0" w:color="auto"/>
                                                                                                <w:left w:val="none" w:sz="0" w:space="0" w:color="auto"/>
                                                                                                <w:bottom w:val="none" w:sz="0" w:space="0" w:color="auto"/>
                                                                                                <w:right w:val="none" w:sz="0" w:space="0" w:color="auto"/>
                                                                                              </w:divBdr>
                                                                                              <w:divsChild>
                                                                                                <w:div w:id="246043439">
                                                                                                  <w:blockQuote w:val="1"/>
                                                                                                  <w:marLeft w:val="720"/>
                                                                                                  <w:marRight w:val="720"/>
                                                                                                  <w:marTop w:val="0"/>
                                                                                                  <w:marBottom w:val="0"/>
                                                                                                  <w:divBdr>
                                                                                                    <w:top w:val="none" w:sz="0" w:space="0" w:color="auto"/>
                                                                                                    <w:left w:val="none" w:sz="0" w:space="0" w:color="auto"/>
                                                                                                    <w:bottom w:val="none" w:sz="0" w:space="0" w:color="auto"/>
                                                                                                    <w:right w:val="none" w:sz="0" w:space="0" w:color="auto"/>
                                                                                                  </w:divBdr>
                                                                                                  <w:divsChild>
                                                                                                    <w:div w:id="1152332387">
                                                                                                      <w:marLeft w:val="0"/>
                                                                                                      <w:marRight w:val="0"/>
                                                                                                      <w:marTop w:val="0"/>
                                                                                                      <w:marBottom w:val="0"/>
                                                                                                      <w:divBdr>
                                                                                                        <w:top w:val="none" w:sz="0" w:space="0" w:color="auto"/>
                                                                                                        <w:left w:val="none" w:sz="0" w:space="0" w:color="auto"/>
                                                                                                        <w:bottom w:val="none" w:sz="0" w:space="0" w:color="auto"/>
                                                                                                        <w:right w:val="none" w:sz="0" w:space="0" w:color="auto"/>
                                                                                                      </w:divBdr>
                                                                                                      <w:divsChild>
                                                                                                        <w:div w:id="2537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247618">
      <w:bodyDiv w:val="1"/>
      <w:marLeft w:val="0"/>
      <w:marRight w:val="0"/>
      <w:marTop w:val="0"/>
      <w:marBottom w:val="0"/>
      <w:divBdr>
        <w:top w:val="none" w:sz="0" w:space="0" w:color="auto"/>
        <w:left w:val="none" w:sz="0" w:space="0" w:color="auto"/>
        <w:bottom w:val="none" w:sz="0" w:space="0" w:color="auto"/>
        <w:right w:val="none" w:sz="0" w:space="0" w:color="auto"/>
      </w:divBdr>
    </w:div>
    <w:div w:id="701782607">
      <w:bodyDiv w:val="1"/>
      <w:marLeft w:val="0"/>
      <w:marRight w:val="0"/>
      <w:marTop w:val="0"/>
      <w:marBottom w:val="0"/>
      <w:divBdr>
        <w:top w:val="none" w:sz="0" w:space="0" w:color="auto"/>
        <w:left w:val="none" w:sz="0" w:space="0" w:color="auto"/>
        <w:bottom w:val="none" w:sz="0" w:space="0" w:color="auto"/>
        <w:right w:val="none" w:sz="0" w:space="0" w:color="auto"/>
      </w:divBdr>
    </w:div>
    <w:div w:id="773327635">
      <w:bodyDiv w:val="1"/>
      <w:marLeft w:val="0"/>
      <w:marRight w:val="0"/>
      <w:marTop w:val="0"/>
      <w:marBottom w:val="0"/>
      <w:divBdr>
        <w:top w:val="none" w:sz="0" w:space="0" w:color="auto"/>
        <w:left w:val="none" w:sz="0" w:space="0" w:color="auto"/>
        <w:bottom w:val="none" w:sz="0" w:space="0" w:color="auto"/>
        <w:right w:val="none" w:sz="0" w:space="0" w:color="auto"/>
      </w:divBdr>
    </w:div>
    <w:div w:id="826554280">
      <w:bodyDiv w:val="1"/>
      <w:marLeft w:val="0"/>
      <w:marRight w:val="0"/>
      <w:marTop w:val="0"/>
      <w:marBottom w:val="0"/>
      <w:divBdr>
        <w:top w:val="none" w:sz="0" w:space="0" w:color="auto"/>
        <w:left w:val="none" w:sz="0" w:space="0" w:color="auto"/>
        <w:bottom w:val="none" w:sz="0" w:space="0" w:color="auto"/>
        <w:right w:val="none" w:sz="0" w:space="0" w:color="auto"/>
      </w:divBdr>
    </w:div>
    <w:div w:id="911695933">
      <w:bodyDiv w:val="1"/>
      <w:marLeft w:val="0"/>
      <w:marRight w:val="0"/>
      <w:marTop w:val="0"/>
      <w:marBottom w:val="0"/>
      <w:divBdr>
        <w:top w:val="none" w:sz="0" w:space="0" w:color="auto"/>
        <w:left w:val="none" w:sz="0" w:space="0" w:color="auto"/>
        <w:bottom w:val="none" w:sz="0" w:space="0" w:color="auto"/>
        <w:right w:val="none" w:sz="0" w:space="0" w:color="auto"/>
      </w:divBdr>
      <w:divsChild>
        <w:div w:id="1489397542">
          <w:marLeft w:val="0"/>
          <w:marRight w:val="0"/>
          <w:marTop w:val="0"/>
          <w:marBottom w:val="0"/>
          <w:divBdr>
            <w:top w:val="none" w:sz="0" w:space="0" w:color="auto"/>
            <w:left w:val="none" w:sz="0" w:space="0" w:color="auto"/>
            <w:bottom w:val="none" w:sz="0" w:space="0" w:color="auto"/>
            <w:right w:val="none" w:sz="0" w:space="0" w:color="auto"/>
          </w:divBdr>
          <w:divsChild>
            <w:div w:id="2034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264">
      <w:bodyDiv w:val="1"/>
      <w:marLeft w:val="0"/>
      <w:marRight w:val="0"/>
      <w:marTop w:val="0"/>
      <w:marBottom w:val="0"/>
      <w:divBdr>
        <w:top w:val="none" w:sz="0" w:space="0" w:color="auto"/>
        <w:left w:val="none" w:sz="0" w:space="0" w:color="auto"/>
        <w:bottom w:val="none" w:sz="0" w:space="0" w:color="auto"/>
        <w:right w:val="none" w:sz="0" w:space="0" w:color="auto"/>
      </w:divBdr>
      <w:divsChild>
        <w:div w:id="986013898">
          <w:marLeft w:val="0"/>
          <w:marRight w:val="0"/>
          <w:marTop w:val="0"/>
          <w:marBottom w:val="0"/>
          <w:divBdr>
            <w:top w:val="none" w:sz="0" w:space="0" w:color="auto"/>
            <w:left w:val="none" w:sz="0" w:space="0" w:color="auto"/>
            <w:bottom w:val="none" w:sz="0" w:space="0" w:color="auto"/>
            <w:right w:val="none" w:sz="0" w:space="0" w:color="auto"/>
          </w:divBdr>
          <w:divsChild>
            <w:div w:id="20838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7016">
      <w:bodyDiv w:val="1"/>
      <w:marLeft w:val="0"/>
      <w:marRight w:val="0"/>
      <w:marTop w:val="0"/>
      <w:marBottom w:val="0"/>
      <w:divBdr>
        <w:top w:val="none" w:sz="0" w:space="0" w:color="auto"/>
        <w:left w:val="none" w:sz="0" w:space="0" w:color="auto"/>
        <w:bottom w:val="none" w:sz="0" w:space="0" w:color="auto"/>
        <w:right w:val="none" w:sz="0" w:space="0" w:color="auto"/>
      </w:divBdr>
      <w:divsChild>
        <w:div w:id="1024094648">
          <w:marLeft w:val="0"/>
          <w:marRight w:val="0"/>
          <w:marTop w:val="0"/>
          <w:marBottom w:val="0"/>
          <w:divBdr>
            <w:top w:val="none" w:sz="0" w:space="0" w:color="auto"/>
            <w:left w:val="none" w:sz="0" w:space="0" w:color="auto"/>
            <w:bottom w:val="none" w:sz="0" w:space="0" w:color="auto"/>
            <w:right w:val="none" w:sz="0" w:space="0" w:color="auto"/>
          </w:divBdr>
          <w:divsChild>
            <w:div w:id="86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607">
      <w:bodyDiv w:val="1"/>
      <w:marLeft w:val="0"/>
      <w:marRight w:val="0"/>
      <w:marTop w:val="0"/>
      <w:marBottom w:val="0"/>
      <w:divBdr>
        <w:top w:val="none" w:sz="0" w:space="0" w:color="auto"/>
        <w:left w:val="none" w:sz="0" w:space="0" w:color="auto"/>
        <w:bottom w:val="none" w:sz="0" w:space="0" w:color="auto"/>
        <w:right w:val="none" w:sz="0" w:space="0" w:color="auto"/>
      </w:divBdr>
      <w:divsChild>
        <w:div w:id="1005521863">
          <w:marLeft w:val="0"/>
          <w:marRight w:val="0"/>
          <w:marTop w:val="0"/>
          <w:marBottom w:val="0"/>
          <w:divBdr>
            <w:top w:val="none" w:sz="0" w:space="0" w:color="auto"/>
            <w:left w:val="none" w:sz="0" w:space="0" w:color="auto"/>
            <w:bottom w:val="none" w:sz="0" w:space="0" w:color="auto"/>
            <w:right w:val="none" w:sz="0" w:space="0" w:color="auto"/>
          </w:divBdr>
          <w:divsChild>
            <w:div w:id="18617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671">
      <w:bodyDiv w:val="1"/>
      <w:marLeft w:val="0"/>
      <w:marRight w:val="0"/>
      <w:marTop w:val="0"/>
      <w:marBottom w:val="0"/>
      <w:divBdr>
        <w:top w:val="none" w:sz="0" w:space="0" w:color="auto"/>
        <w:left w:val="none" w:sz="0" w:space="0" w:color="auto"/>
        <w:bottom w:val="none" w:sz="0" w:space="0" w:color="auto"/>
        <w:right w:val="none" w:sz="0" w:space="0" w:color="auto"/>
      </w:divBdr>
      <w:divsChild>
        <w:div w:id="54470772">
          <w:marLeft w:val="0"/>
          <w:marRight w:val="0"/>
          <w:marTop w:val="0"/>
          <w:marBottom w:val="0"/>
          <w:divBdr>
            <w:top w:val="none" w:sz="0" w:space="0" w:color="auto"/>
            <w:left w:val="none" w:sz="0" w:space="0" w:color="auto"/>
            <w:bottom w:val="none" w:sz="0" w:space="0" w:color="auto"/>
            <w:right w:val="none" w:sz="0" w:space="0" w:color="auto"/>
          </w:divBdr>
          <w:divsChild>
            <w:div w:id="1621957988">
              <w:marLeft w:val="0"/>
              <w:marRight w:val="0"/>
              <w:marTop w:val="0"/>
              <w:marBottom w:val="0"/>
              <w:divBdr>
                <w:top w:val="none" w:sz="0" w:space="0" w:color="auto"/>
                <w:left w:val="none" w:sz="0" w:space="0" w:color="auto"/>
                <w:bottom w:val="none" w:sz="0" w:space="0" w:color="auto"/>
                <w:right w:val="none" w:sz="0" w:space="0" w:color="auto"/>
              </w:divBdr>
              <w:divsChild>
                <w:div w:id="1503230784">
                  <w:marLeft w:val="0"/>
                  <w:marRight w:val="0"/>
                  <w:marTop w:val="0"/>
                  <w:marBottom w:val="0"/>
                  <w:divBdr>
                    <w:top w:val="none" w:sz="0" w:space="0" w:color="auto"/>
                    <w:left w:val="none" w:sz="0" w:space="0" w:color="auto"/>
                    <w:bottom w:val="none" w:sz="0" w:space="0" w:color="auto"/>
                    <w:right w:val="none" w:sz="0" w:space="0" w:color="auto"/>
                  </w:divBdr>
                  <w:divsChild>
                    <w:div w:id="1065420773">
                      <w:marLeft w:val="0"/>
                      <w:marRight w:val="0"/>
                      <w:marTop w:val="0"/>
                      <w:marBottom w:val="0"/>
                      <w:divBdr>
                        <w:top w:val="none" w:sz="0" w:space="0" w:color="auto"/>
                        <w:left w:val="none" w:sz="0" w:space="0" w:color="auto"/>
                        <w:bottom w:val="none" w:sz="0" w:space="0" w:color="auto"/>
                        <w:right w:val="none" w:sz="0" w:space="0" w:color="auto"/>
                      </w:divBdr>
                      <w:divsChild>
                        <w:div w:id="365328144">
                          <w:marLeft w:val="0"/>
                          <w:marRight w:val="0"/>
                          <w:marTop w:val="0"/>
                          <w:marBottom w:val="0"/>
                          <w:divBdr>
                            <w:top w:val="none" w:sz="0" w:space="0" w:color="auto"/>
                            <w:left w:val="none" w:sz="0" w:space="0" w:color="auto"/>
                            <w:bottom w:val="none" w:sz="0" w:space="0" w:color="auto"/>
                            <w:right w:val="none" w:sz="0" w:space="0" w:color="auto"/>
                          </w:divBdr>
                          <w:divsChild>
                            <w:div w:id="964584569">
                              <w:marLeft w:val="0"/>
                              <w:marRight w:val="0"/>
                              <w:marTop w:val="0"/>
                              <w:marBottom w:val="0"/>
                              <w:divBdr>
                                <w:top w:val="none" w:sz="0" w:space="0" w:color="auto"/>
                                <w:left w:val="none" w:sz="0" w:space="0" w:color="auto"/>
                                <w:bottom w:val="none" w:sz="0" w:space="0" w:color="auto"/>
                                <w:right w:val="none" w:sz="0" w:space="0" w:color="auto"/>
                              </w:divBdr>
                              <w:divsChild>
                                <w:div w:id="1438797441">
                                  <w:marLeft w:val="0"/>
                                  <w:marRight w:val="0"/>
                                  <w:marTop w:val="0"/>
                                  <w:marBottom w:val="0"/>
                                  <w:divBdr>
                                    <w:top w:val="none" w:sz="0" w:space="0" w:color="auto"/>
                                    <w:left w:val="none" w:sz="0" w:space="0" w:color="auto"/>
                                    <w:bottom w:val="none" w:sz="0" w:space="0" w:color="auto"/>
                                    <w:right w:val="none" w:sz="0" w:space="0" w:color="auto"/>
                                  </w:divBdr>
                                  <w:divsChild>
                                    <w:div w:id="1619948457">
                                      <w:marLeft w:val="0"/>
                                      <w:marRight w:val="0"/>
                                      <w:marTop w:val="0"/>
                                      <w:marBottom w:val="0"/>
                                      <w:divBdr>
                                        <w:top w:val="none" w:sz="0" w:space="0" w:color="auto"/>
                                        <w:left w:val="none" w:sz="0" w:space="0" w:color="auto"/>
                                        <w:bottom w:val="none" w:sz="0" w:space="0" w:color="auto"/>
                                        <w:right w:val="none" w:sz="0" w:space="0" w:color="auto"/>
                                      </w:divBdr>
                                      <w:divsChild>
                                        <w:div w:id="1560432281">
                                          <w:marLeft w:val="0"/>
                                          <w:marRight w:val="0"/>
                                          <w:marTop w:val="0"/>
                                          <w:marBottom w:val="0"/>
                                          <w:divBdr>
                                            <w:top w:val="none" w:sz="0" w:space="0" w:color="auto"/>
                                            <w:left w:val="none" w:sz="0" w:space="0" w:color="auto"/>
                                            <w:bottom w:val="none" w:sz="0" w:space="0" w:color="auto"/>
                                            <w:right w:val="none" w:sz="0" w:space="0" w:color="auto"/>
                                          </w:divBdr>
                                          <w:divsChild>
                                            <w:div w:id="293875344">
                                              <w:marLeft w:val="0"/>
                                              <w:marRight w:val="0"/>
                                              <w:marTop w:val="0"/>
                                              <w:marBottom w:val="0"/>
                                              <w:divBdr>
                                                <w:top w:val="none" w:sz="0" w:space="0" w:color="auto"/>
                                                <w:left w:val="none" w:sz="0" w:space="0" w:color="auto"/>
                                                <w:bottom w:val="none" w:sz="0" w:space="0" w:color="auto"/>
                                                <w:right w:val="none" w:sz="0" w:space="0" w:color="auto"/>
                                              </w:divBdr>
                                              <w:divsChild>
                                                <w:div w:id="1335301592">
                                                  <w:marLeft w:val="0"/>
                                                  <w:marRight w:val="0"/>
                                                  <w:marTop w:val="0"/>
                                                  <w:marBottom w:val="0"/>
                                                  <w:divBdr>
                                                    <w:top w:val="none" w:sz="0" w:space="0" w:color="auto"/>
                                                    <w:left w:val="none" w:sz="0" w:space="0" w:color="auto"/>
                                                    <w:bottom w:val="none" w:sz="0" w:space="0" w:color="auto"/>
                                                    <w:right w:val="none" w:sz="0" w:space="0" w:color="auto"/>
                                                  </w:divBdr>
                                                  <w:divsChild>
                                                    <w:div w:id="758523508">
                                                      <w:marLeft w:val="0"/>
                                                      <w:marRight w:val="0"/>
                                                      <w:marTop w:val="0"/>
                                                      <w:marBottom w:val="0"/>
                                                      <w:divBdr>
                                                        <w:top w:val="none" w:sz="0" w:space="0" w:color="auto"/>
                                                        <w:left w:val="none" w:sz="0" w:space="0" w:color="auto"/>
                                                        <w:bottom w:val="none" w:sz="0" w:space="0" w:color="auto"/>
                                                        <w:right w:val="none" w:sz="0" w:space="0" w:color="auto"/>
                                                      </w:divBdr>
                                                      <w:divsChild>
                                                        <w:div w:id="1340350537">
                                                          <w:marLeft w:val="0"/>
                                                          <w:marRight w:val="0"/>
                                                          <w:marTop w:val="0"/>
                                                          <w:marBottom w:val="0"/>
                                                          <w:divBdr>
                                                            <w:top w:val="none" w:sz="0" w:space="0" w:color="auto"/>
                                                            <w:left w:val="none" w:sz="0" w:space="0" w:color="auto"/>
                                                            <w:bottom w:val="none" w:sz="0" w:space="0" w:color="auto"/>
                                                            <w:right w:val="none" w:sz="0" w:space="0" w:color="auto"/>
                                                          </w:divBdr>
                                                          <w:divsChild>
                                                            <w:div w:id="309557081">
                                                              <w:marLeft w:val="0"/>
                                                              <w:marRight w:val="0"/>
                                                              <w:marTop w:val="0"/>
                                                              <w:marBottom w:val="0"/>
                                                              <w:divBdr>
                                                                <w:top w:val="none" w:sz="0" w:space="0" w:color="auto"/>
                                                                <w:left w:val="none" w:sz="0" w:space="0" w:color="auto"/>
                                                                <w:bottom w:val="none" w:sz="0" w:space="0" w:color="auto"/>
                                                                <w:right w:val="none" w:sz="0" w:space="0" w:color="auto"/>
                                                              </w:divBdr>
                                                              <w:divsChild>
                                                                <w:div w:id="654916579">
                                                                  <w:marLeft w:val="0"/>
                                                                  <w:marRight w:val="0"/>
                                                                  <w:marTop w:val="0"/>
                                                                  <w:marBottom w:val="0"/>
                                                                  <w:divBdr>
                                                                    <w:top w:val="none" w:sz="0" w:space="0" w:color="auto"/>
                                                                    <w:left w:val="none" w:sz="0" w:space="0" w:color="auto"/>
                                                                    <w:bottom w:val="none" w:sz="0" w:space="0" w:color="auto"/>
                                                                    <w:right w:val="none" w:sz="0" w:space="0" w:color="auto"/>
                                                                  </w:divBdr>
                                                                  <w:divsChild>
                                                                    <w:div w:id="441078127">
                                                                      <w:marLeft w:val="0"/>
                                                                      <w:marRight w:val="0"/>
                                                                      <w:marTop w:val="0"/>
                                                                      <w:marBottom w:val="0"/>
                                                                      <w:divBdr>
                                                                        <w:top w:val="none" w:sz="0" w:space="0" w:color="auto"/>
                                                                        <w:left w:val="none" w:sz="0" w:space="0" w:color="auto"/>
                                                                        <w:bottom w:val="none" w:sz="0" w:space="0" w:color="auto"/>
                                                                        <w:right w:val="none" w:sz="0" w:space="0" w:color="auto"/>
                                                                      </w:divBdr>
                                                                      <w:divsChild>
                                                                        <w:div w:id="1279604043">
                                                                          <w:marLeft w:val="0"/>
                                                                          <w:marRight w:val="0"/>
                                                                          <w:marTop w:val="0"/>
                                                                          <w:marBottom w:val="0"/>
                                                                          <w:divBdr>
                                                                            <w:top w:val="none" w:sz="0" w:space="0" w:color="auto"/>
                                                                            <w:left w:val="none" w:sz="0" w:space="0" w:color="auto"/>
                                                                            <w:bottom w:val="none" w:sz="0" w:space="0" w:color="auto"/>
                                                                            <w:right w:val="none" w:sz="0" w:space="0" w:color="auto"/>
                                                                          </w:divBdr>
                                                                          <w:divsChild>
                                                                            <w:div w:id="2037925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323747">
                                                                                  <w:marLeft w:val="0"/>
                                                                                  <w:marRight w:val="0"/>
                                                                                  <w:marTop w:val="0"/>
                                                                                  <w:marBottom w:val="0"/>
                                                                                  <w:divBdr>
                                                                                    <w:top w:val="none" w:sz="0" w:space="0" w:color="auto"/>
                                                                                    <w:left w:val="none" w:sz="0" w:space="0" w:color="auto"/>
                                                                                    <w:bottom w:val="none" w:sz="0" w:space="0" w:color="auto"/>
                                                                                    <w:right w:val="none" w:sz="0" w:space="0" w:color="auto"/>
                                                                                  </w:divBdr>
                                                                                  <w:divsChild>
                                                                                    <w:div w:id="1048453325">
                                                                                      <w:marLeft w:val="0"/>
                                                                                      <w:marRight w:val="0"/>
                                                                                      <w:marTop w:val="0"/>
                                                                                      <w:marBottom w:val="0"/>
                                                                                      <w:divBdr>
                                                                                        <w:top w:val="none" w:sz="0" w:space="0" w:color="auto"/>
                                                                                        <w:left w:val="none" w:sz="0" w:space="0" w:color="auto"/>
                                                                                        <w:bottom w:val="none" w:sz="0" w:space="0" w:color="auto"/>
                                                                                        <w:right w:val="none" w:sz="0" w:space="0" w:color="auto"/>
                                                                                      </w:divBdr>
                                                                                      <w:divsChild>
                                                                                        <w:div w:id="902447180">
                                                                                          <w:marLeft w:val="0"/>
                                                                                          <w:marRight w:val="0"/>
                                                                                          <w:marTop w:val="0"/>
                                                                                          <w:marBottom w:val="0"/>
                                                                                          <w:divBdr>
                                                                                            <w:top w:val="none" w:sz="0" w:space="0" w:color="auto"/>
                                                                                            <w:left w:val="none" w:sz="0" w:space="0" w:color="auto"/>
                                                                                            <w:bottom w:val="none" w:sz="0" w:space="0" w:color="auto"/>
                                                                                            <w:right w:val="none" w:sz="0" w:space="0" w:color="auto"/>
                                                                                          </w:divBdr>
                                                                                          <w:divsChild>
                                                                                            <w:div w:id="704988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3987092">
                                                                                                  <w:marLeft w:val="0"/>
                                                                                                  <w:marRight w:val="0"/>
                                                                                                  <w:marTop w:val="0"/>
                                                                                                  <w:marBottom w:val="0"/>
                                                                                                  <w:divBdr>
                                                                                                    <w:top w:val="none" w:sz="0" w:space="0" w:color="auto"/>
                                                                                                    <w:left w:val="none" w:sz="0" w:space="0" w:color="auto"/>
                                                                                                    <w:bottom w:val="none" w:sz="0" w:space="0" w:color="auto"/>
                                                                                                    <w:right w:val="none" w:sz="0" w:space="0" w:color="auto"/>
                                                                                                  </w:divBdr>
                                                                                                  <w:divsChild>
                                                                                                    <w:div w:id="3169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829183">
                                                                  <w:blockQuote w:val="1"/>
                                                                  <w:marLeft w:val="600"/>
                                                                  <w:marRight w:val="0"/>
                                                                  <w:marTop w:val="0"/>
                                                                  <w:marBottom w:val="0"/>
                                                                  <w:divBdr>
                                                                    <w:top w:val="none" w:sz="0" w:space="0" w:color="auto"/>
                                                                    <w:left w:val="none" w:sz="0" w:space="0" w:color="auto"/>
                                                                    <w:bottom w:val="none" w:sz="0" w:space="0" w:color="auto"/>
                                                                    <w:right w:val="none" w:sz="0" w:space="0" w:color="auto"/>
                                                                  </w:divBdr>
                                                                  <w:divsChild>
                                                                    <w:div w:id="1195390328">
                                                                      <w:marLeft w:val="0"/>
                                                                      <w:marRight w:val="0"/>
                                                                      <w:marTop w:val="0"/>
                                                                      <w:marBottom w:val="0"/>
                                                                      <w:divBdr>
                                                                        <w:top w:val="none" w:sz="0" w:space="0" w:color="auto"/>
                                                                        <w:left w:val="none" w:sz="0" w:space="0" w:color="auto"/>
                                                                        <w:bottom w:val="none" w:sz="0" w:space="0" w:color="auto"/>
                                                                        <w:right w:val="none" w:sz="0" w:space="0" w:color="auto"/>
                                                                      </w:divBdr>
                                                                      <w:divsChild>
                                                                        <w:div w:id="887642230">
                                                                          <w:marLeft w:val="0"/>
                                                                          <w:marRight w:val="0"/>
                                                                          <w:marTop w:val="0"/>
                                                                          <w:marBottom w:val="0"/>
                                                                          <w:divBdr>
                                                                            <w:top w:val="none" w:sz="0" w:space="0" w:color="auto"/>
                                                                            <w:left w:val="none" w:sz="0" w:space="0" w:color="auto"/>
                                                                            <w:bottom w:val="none" w:sz="0" w:space="0" w:color="auto"/>
                                                                            <w:right w:val="none" w:sz="0" w:space="0" w:color="auto"/>
                                                                          </w:divBdr>
                                                                          <w:divsChild>
                                                                            <w:div w:id="1597204612">
                                                                              <w:marLeft w:val="0"/>
                                                                              <w:marRight w:val="0"/>
                                                                              <w:marTop w:val="0"/>
                                                                              <w:marBottom w:val="0"/>
                                                                              <w:divBdr>
                                                                                <w:top w:val="none" w:sz="0" w:space="0" w:color="auto"/>
                                                                                <w:left w:val="none" w:sz="0" w:space="0" w:color="auto"/>
                                                                                <w:bottom w:val="none" w:sz="0" w:space="0" w:color="auto"/>
                                                                                <w:right w:val="none" w:sz="0" w:space="0" w:color="auto"/>
                                                                              </w:divBdr>
                                                                              <w:divsChild>
                                                                                <w:div w:id="961234037">
                                                                                  <w:blockQuote w:val="1"/>
                                                                                  <w:marLeft w:val="720"/>
                                                                                  <w:marRight w:val="720"/>
                                                                                  <w:marTop w:val="0"/>
                                                                                  <w:marBottom w:val="0"/>
                                                                                  <w:divBdr>
                                                                                    <w:top w:val="none" w:sz="0" w:space="0" w:color="auto"/>
                                                                                    <w:left w:val="none" w:sz="0" w:space="0" w:color="auto"/>
                                                                                    <w:bottom w:val="none" w:sz="0" w:space="0" w:color="auto"/>
                                                                                    <w:right w:val="none" w:sz="0" w:space="0" w:color="auto"/>
                                                                                  </w:divBdr>
                                                                                  <w:divsChild>
                                                                                    <w:div w:id="1587882649">
                                                                                      <w:marLeft w:val="0"/>
                                                                                      <w:marRight w:val="0"/>
                                                                                      <w:marTop w:val="0"/>
                                                                                      <w:marBottom w:val="0"/>
                                                                                      <w:divBdr>
                                                                                        <w:top w:val="none" w:sz="0" w:space="0" w:color="auto"/>
                                                                                        <w:left w:val="none" w:sz="0" w:space="0" w:color="auto"/>
                                                                                        <w:bottom w:val="none" w:sz="0" w:space="0" w:color="auto"/>
                                                                                        <w:right w:val="none" w:sz="0" w:space="0" w:color="auto"/>
                                                                                      </w:divBdr>
                                                                                      <w:divsChild>
                                                                                        <w:div w:id="2130473094">
                                                                                          <w:marLeft w:val="0"/>
                                                                                          <w:marRight w:val="0"/>
                                                                                          <w:marTop w:val="0"/>
                                                                                          <w:marBottom w:val="0"/>
                                                                                          <w:divBdr>
                                                                                            <w:top w:val="none" w:sz="0" w:space="0" w:color="auto"/>
                                                                                            <w:left w:val="none" w:sz="0" w:space="0" w:color="auto"/>
                                                                                            <w:bottom w:val="none" w:sz="0" w:space="0" w:color="auto"/>
                                                                                            <w:right w:val="none" w:sz="0" w:space="0" w:color="auto"/>
                                                                                          </w:divBdr>
                                                                                          <w:divsChild>
                                                                                            <w:div w:id="503932528">
                                                                                              <w:marLeft w:val="0"/>
                                                                                              <w:marRight w:val="0"/>
                                                                                              <w:marTop w:val="0"/>
                                                                                              <w:marBottom w:val="0"/>
                                                                                              <w:divBdr>
                                                                                                <w:top w:val="none" w:sz="0" w:space="0" w:color="auto"/>
                                                                                                <w:left w:val="none" w:sz="0" w:space="0" w:color="auto"/>
                                                                                                <w:bottom w:val="none" w:sz="0" w:space="0" w:color="auto"/>
                                                                                                <w:right w:val="none" w:sz="0" w:space="0" w:color="auto"/>
                                                                                              </w:divBdr>
                                                                                              <w:divsChild>
                                                                                                <w:div w:id="622031350">
                                                                                                  <w:blockQuote w:val="1"/>
                                                                                                  <w:marLeft w:val="720"/>
                                                                                                  <w:marRight w:val="720"/>
                                                                                                  <w:marTop w:val="0"/>
                                                                                                  <w:marBottom w:val="0"/>
                                                                                                  <w:divBdr>
                                                                                                    <w:top w:val="none" w:sz="0" w:space="0" w:color="auto"/>
                                                                                                    <w:left w:val="none" w:sz="0" w:space="0" w:color="auto"/>
                                                                                                    <w:bottom w:val="none" w:sz="0" w:space="0" w:color="auto"/>
                                                                                                    <w:right w:val="none" w:sz="0" w:space="0" w:color="auto"/>
                                                                                                  </w:divBdr>
                                                                                                  <w:divsChild>
                                                                                                    <w:div w:id="1548638115">
                                                                                                      <w:marLeft w:val="0"/>
                                                                                                      <w:marRight w:val="0"/>
                                                                                                      <w:marTop w:val="0"/>
                                                                                                      <w:marBottom w:val="0"/>
                                                                                                      <w:divBdr>
                                                                                                        <w:top w:val="none" w:sz="0" w:space="0" w:color="auto"/>
                                                                                                        <w:left w:val="none" w:sz="0" w:space="0" w:color="auto"/>
                                                                                                        <w:bottom w:val="none" w:sz="0" w:space="0" w:color="auto"/>
                                                                                                        <w:right w:val="none" w:sz="0" w:space="0" w:color="auto"/>
                                                                                                      </w:divBdr>
                                                                                                      <w:divsChild>
                                                                                                        <w:div w:id="21037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55681">
                                                                      <w:marLeft w:val="0"/>
                                                                      <w:marRight w:val="0"/>
                                                                      <w:marTop w:val="0"/>
                                                                      <w:marBottom w:val="0"/>
                                                                      <w:divBdr>
                                                                        <w:top w:val="none" w:sz="0" w:space="0" w:color="auto"/>
                                                                        <w:left w:val="none" w:sz="0" w:space="0" w:color="auto"/>
                                                                        <w:bottom w:val="none" w:sz="0" w:space="0" w:color="auto"/>
                                                                        <w:right w:val="none" w:sz="0" w:space="0" w:color="auto"/>
                                                                      </w:divBdr>
                                                                      <w:divsChild>
                                                                        <w:div w:id="1085302925">
                                                                          <w:marLeft w:val="0"/>
                                                                          <w:marRight w:val="0"/>
                                                                          <w:marTop w:val="0"/>
                                                                          <w:marBottom w:val="0"/>
                                                                          <w:divBdr>
                                                                            <w:top w:val="none" w:sz="0" w:space="0" w:color="auto"/>
                                                                            <w:left w:val="none" w:sz="0" w:space="0" w:color="auto"/>
                                                                            <w:bottom w:val="none" w:sz="0" w:space="0" w:color="auto"/>
                                                                            <w:right w:val="none" w:sz="0" w:space="0" w:color="auto"/>
                                                                          </w:divBdr>
                                                                          <w:divsChild>
                                                                            <w:div w:id="2098941615">
                                                                              <w:marLeft w:val="0"/>
                                                                              <w:marRight w:val="0"/>
                                                                              <w:marTop w:val="0"/>
                                                                              <w:marBottom w:val="0"/>
                                                                              <w:divBdr>
                                                                                <w:top w:val="none" w:sz="0" w:space="0" w:color="auto"/>
                                                                                <w:left w:val="none" w:sz="0" w:space="0" w:color="auto"/>
                                                                                <w:bottom w:val="none" w:sz="0" w:space="0" w:color="auto"/>
                                                                                <w:right w:val="none" w:sz="0" w:space="0" w:color="auto"/>
                                                                              </w:divBdr>
                                                                              <w:divsChild>
                                                                                <w:div w:id="865948564">
                                                                                  <w:blockQuote w:val="1"/>
                                                                                  <w:marLeft w:val="720"/>
                                                                                  <w:marRight w:val="720"/>
                                                                                  <w:marTop w:val="0"/>
                                                                                  <w:marBottom w:val="0"/>
                                                                                  <w:divBdr>
                                                                                    <w:top w:val="none" w:sz="0" w:space="0" w:color="auto"/>
                                                                                    <w:left w:val="none" w:sz="0" w:space="0" w:color="auto"/>
                                                                                    <w:bottom w:val="none" w:sz="0" w:space="0" w:color="auto"/>
                                                                                    <w:right w:val="none" w:sz="0" w:space="0" w:color="auto"/>
                                                                                  </w:divBdr>
                                                                                  <w:divsChild>
                                                                                    <w:div w:id="1158687872">
                                                                                      <w:marLeft w:val="0"/>
                                                                                      <w:marRight w:val="0"/>
                                                                                      <w:marTop w:val="0"/>
                                                                                      <w:marBottom w:val="0"/>
                                                                                      <w:divBdr>
                                                                                        <w:top w:val="none" w:sz="0" w:space="0" w:color="auto"/>
                                                                                        <w:left w:val="none" w:sz="0" w:space="0" w:color="auto"/>
                                                                                        <w:bottom w:val="none" w:sz="0" w:space="0" w:color="auto"/>
                                                                                        <w:right w:val="none" w:sz="0" w:space="0" w:color="auto"/>
                                                                                      </w:divBdr>
                                                                                      <w:divsChild>
                                                                                        <w:div w:id="807404930">
                                                                                          <w:marLeft w:val="0"/>
                                                                                          <w:marRight w:val="0"/>
                                                                                          <w:marTop w:val="0"/>
                                                                                          <w:marBottom w:val="0"/>
                                                                                          <w:divBdr>
                                                                                            <w:top w:val="none" w:sz="0" w:space="0" w:color="auto"/>
                                                                                            <w:left w:val="none" w:sz="0" w:space="0" w:color="auto"/>
                                                                                            <w:bottom w:val="none" w:sz="0" w:space="0" w:color="auto"/>
                                                                                            <w:right w:val="none" w:sz="0" w:space="0" w:color="auto"/>
                                                                                          </w:divBdr>
                                                                                          <w:divsChild>
                                                                                            <w:div w:id="717514377">
                                                                                              <w:marLeft w:val="0"/>
                                                                                              <w:marRight w:val="0"/>
                                                                                              <w:marTop w:val="0"/>
                                                                                              <w:marBottom w:val="0"/>
                                                                                              <w:divBdr>
                                                                                                <w:top w:val="none" w:sz="0" w:space="0" w:color="auto"/>
                                                                                                <w:left w:val="none" w:sz="0" w:space="0" w:color="auto"/>
                                                                                                <w:bottom w:val="none" w:sz="0" w:space="0" w:color="auto"/>
                                                                                                <w:right w:val="none" w:sz="0" w:space="0" w:color="auto"/>
                                                                                              </w:divBdr>
                                                                                              <w:divsChild>
                                                                                                <w:div w:id="329717562">
                                                                                                  <w:blockQuote w:val="1"/>
                                                                                                  <w:marLeft w:val="720"/>
                                                                                                  <w:marRight w:val="720"/>
                                                                                                  <w:marTop w:val="0"/>
                                                                                                  <w:marBottom w:val="0"/>
                                                                                                  <w:divBdr>
                                                                                                    <w:top w:val="none" w:sz="0" w:space="0" w:color="auto"/>
                                                                                                    <w:left w:val="none" w:sz="0" w:space="0" w:color="auto"/>
                                                                                                    <w:bottom w:val="none" w:sz="0" w:space="0" w:color="auto"/>
                                                                                                    <w:right w:val="none" w:sz="0" w:space="0" w:color="auto"/>
                                                                                                  </w:divBdr>
                                                                                                  <w:divsChild>
                                                                                                    <w:div w:id="924651141">
                                                                                                      <w:marLeft w:val="0"/>
                                                                                                      <w:marRight w:val="0"/>
                                                                                                      <w:marTop w:val="0"/>
                                                                                                      <w:marBottom w:val="0"/>
                                                                                                      <w:divBdr>
                                                                                                        <w:top w:val="none" w:sz="0" w:space="0" w:color="auto"/>
                                                                                                        <w:left w:val="none" w:sz="0" w:space="0" w:color="auto"/>
                                                                                                        <w:bottom w:val="none" w:sz="0" w:space="0" w:color="auto"/>
                                                                                                        <w:right w:val="none" w:sz="0" w:space="0" w:color="auto"/>
                                                                                                      </w:divBdr>
                                                                                                      <w:divsChild>
                                                                                                        <w:div w:id="12948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974196">
                                                                      <w:marLeft w:val="0"/>
                                                                      <w:marRight w:val="0"/>
                                                                      <w:marTop w:val="0"/>
                                                                      <w:marBottom w:val="0"/>
                                                                      <w:divBdr>
                                                                        <w:top w:val="none" w:sz="0" w:space="0" w:color="auto"/>
                                                                        <w:left w:val="none" w:sz="0" w:space="0" w:color="auto"/>
                                                                        <w:bottom w:val="none" w:sz="0" w:space="0" w:color="auto"/>
                                                                        <w:right w:val="none" w:sz="0" w:space="0" w:color="auto"/>
                                                                      </w:divBdr>
                                                                      <w:divsChild>
                                                                        <w:div w:id="1457144334">
                                                                          <w:marLeft w:val="0"/>
                                                                          <w:marRight w:val="0"/>
                                                                          <w:marTop w:val="0"/>
                                                                          <w:marBottom w:val="0"/>
                                                                          <w:divBdr>
                                                                            <w:top w:val="none" w:sz="0" w:space="0" w:color="auto"/>
                                                                            <w:left w:val="none" w:sz="0" w:space="0" w:color="auto"/>
                                                                            <w:bottom w:val="none" w:sz="0" w:space="0" w:color="auto"/>
                                                                            <w:right w:val="none" w:sz="0" w:space="0" w:color="auto"/>
                                                                          </w:divBdr>
                                                                          <w:divsChild>
                                                                            <w:div w:id="1909461322">
                                                                              <w:marLeft w:val="0"/>
                                                                              <w:marRight w:val="0"/>
                                                                              <w:marTop w:val="0"/>
                                                                              <w:marBottom w:val="0"/>
                                                                              <w:divBdr>
                                                                                <w:top w:val="none" w:sz="0" w:space="0" w:color="auto"/>
                                                                                <w:left w:val="none" w:sz="0" w:space="0" w:color="auto"/>
                                                                                <w:bottom w:val="none" w:sz="0" w:space="0" w:color="auto"/>
                                                                                <w:right w:val="none" w:sz="0" w:space="0" w:color="auto"/>
                                                                              </w:divBdr>
                                                                              <w:divsChild>
                                                                                <w:div w:id="294871126">
                                                                                  <w:blockQuote w:val="1"/>
                                                                                  <w:marLeft w:val="720"/>
                                                                                  <w:marRight w:val="720"/>
                                                                                  <w:marTop w:val="0"/>
                                                                                  <w:marBottom w:val="0"/>
                                                                                  <w:divBdr>
                                                                                    <w:top w:val="none" w:sz="0" w:space="0" w:color="auto"/>
                                                                                    <w:left w:val="none" w:sz="0" w:space="0" w:color="auto"/>
                                                                                    <w:bottom w:val="none" w:sz="0" w:space="0" w:color="auto"/>
                                                                                    <w:right w:val="none" w:sz="0" w:space="0" w:color="auto"/>
                                                                                  </w:divBdr>
                                                                                  <w:divsChild>
                                                                                    <w:div w:id="2001032795">
                                                                                      <w:marLeft w:val="0"/>
                                                                                      <w:marRight w:val="0"/>
                                                                                      <w:marTop w:val="0"/>
                                                                                      <w:marBottom w:val="0"/>
                                                                                      <w:divBdr>
                                                                                        <w:top w:val="none" w:sz="0" w:space="0" w:color="auto"/>
                                                                                        <w:left w:val="none" w:sz="0" w:space="0" w:color="auto"/>
                                                                                        <w:bottom w:val="none" w:sz="0" w:space="0" w:color="auto"/>
                                                                                        <w:right w:val="none" w:sz="0" w:space="0" w:color="auto"/>
                                                                                      </w:divBdr>
                                                                                      <w:divsChild>
                                                                                        <w:div w:id="630401173">
                                                                                          <w:marLeft w:val="0"/>
                                                                                          <w:marRight w:val="0"/>
                                                                                          <w:marTop w:val="0"/>
                                                                                          <w:marBottom w:val="0"/>
                                                                                          <w:divBdr>
                                                                                            <w:top w:val="none" w:sz="0" w:space="0" w:color="auto"/>
                                                                                            <w:left w:val="none" w:sz="0" w:space="0" w:color="auto"/>
                                                                                            <w:bottom w:val="none" w:sz="0" w:space="0" w:color="auto"/>
                                                                                            <w:right w:val="none" w:sz="0" w:space="0" w:color="auto"/>
                                                                                          </w:divBdr>
                                                                                          <w:divsChild>
                                                                                            <w:div w:id="1181431209">
                                                                                              <w:marLeft w:val="0"/>
                                                                                              <w:marRight w:val="0"/>
                                                                                              <w:marTop w:val="0"/>
                                                                                              <w:marBottom w:val="0"/>
                                                                                              <w:divBdr>
                                                                                                <w:top w:val="none" w:sz="0" w:space="0" w:color="auto"/>
                                                                                                <w:left w:val="none" w:sz="0" w:space="0" w:color="auto"/>
                                                                                                <w:bottom w:val="none" w:sz="0" w:space="0" w:color="auto"/>
                                                                                                <w:right w:val="none" w:sz="0" w:space="0" w:color="auto"/>
                                                                                              </w:divBdr>
                                                                                              <w:divsChild>
                                                                                                <w:div w:id="1989750782">
                                                                                                  <w:blockQuote w:val="1"/>
                                                                                                  <w:marLeft w:val="720"/>
                                                                                                  <w:marRight w:val="720"/>
                                                                                                  <w:marTop w:val="0"/>
                                                                                                  <w:marBottom w:val="0"/>
                                                                                                  <w:divBdr>
                                                                                                    <w:top w:val="none" w:sz="0" w:space="0" w:color="auto"/>
                                                                                                    <w:left w:val="none" w:sz="0" w:space="0" w:color="auto"/>
                                                                                                    <w:bottom w:val="none" w:sz="0" w:space="0" w:color="auto"/>
                                                                                                    <w:right w:val="none" w:sz="0" w:space="0" w:color="auto"/>
                                                                                                  </w:divBdr>
                                                                                                  <w:divsChild>
                                                                                                    <w:div w:id="902180740">
                                                                                                      <w:marLeft w:val="0"/>
                                                                                                      <w:marRight w:val="0"/>
                                                                                                      <w:marTop w:val="0"/>
                                                                                                      <w:marBottom w:val="0"/>
                                                                                                      <w:divBdr>
                                                                                                        <w:top w:val="none" w:sz="0" w:space="0" w:color="auto"/>
                                                                                                        <w:left w:val="none" w:sz="0" w:space="0" w:color="auto"/>
                                                                                                        <w:bottom w:val="none" w:sz="0" w:space="0" w:color="auto"/>
                                                                                                        <w:right w:val="none" w:sz="0" w:space="0" w:color="auto"/>
                                                                                                      </w:divBdr>
                                                                                                      <w:divsChild>
                                                                                                        <w:div w:id="866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279304">
      <w:bodyDiv w:val="1"/>
      <w:marLeft w:val="0"/>
      <w:marRight w:val="0"/>
      <w:marTop w:val="0"/>
      <w:marBottom w:val="0"/>
      <w:divBdr>
        <w:top w:val="none" w:sz="0" w:space="0" w:color="auto"/>
        <w:left w:val="none" w:sz="0" w:space="0" w:color="auto"/>
        <w:bottom w:val="none" w:sz="0" w:space="0" w:color="auto"/>
        <w:right w:val="none" w:sz="0" w:space="0" w:color="auto"/>
      </w:divBdr>
      <w:divsChild>
        <w:div w:id="1323699241">
          <w:marLeft w:val="0"/>
          <w:marRight w:val="0"/>
          <w:marTop w:val="0"/>
          <w:marBottom w:val="0"/>
          <w:divBdr>
            <w:top w:val="none" w:sz="0" w:space="0" w:color="auto"/>
            <w:left w:val="none" w:sz="0" w:space="0" w:color="auto"/>
            <w:bottom w:val="none" w:sz="0" w:space="0" w:color="auto"/>
            <w:right w:val="none" w:sz="0" w:space="0" w:color="auto"/>
          </w:divBdr>
          <w:divsChild>
            <w:div w:id="1326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sanz@mednet.ucla.edu"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Javier</dc:creator>
  <cp:keywords/>
  <dc:description/>
  <cp:lastModifiedBy>Sanz, Javier</cp:lastModifiedBy>
  <cp:revision>2</cp:revision>
  <cp:lastPrinted>2018-08-29T21:03:00Z</cp:lastPrinted>
  <dcterms:created xsi:type="dcterms:W3CDTF">2020-06-12T17:51:00Z</dcterms:created>
  <dcterms:modified xsi:type="dcterms:W3CDTF">2020-06-12T17:51:00Z</dcterms:modified>
</cp:coreProperties>
</file>